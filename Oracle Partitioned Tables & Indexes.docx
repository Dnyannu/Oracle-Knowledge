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93" w:type="pct"/>
        <w:tblCellSpacing w:w="7" w:type="dxa"/>
        <w:tblInd w:w="-121" w:type="dxa"/>
        <w:tblBorders>
          <w:top w:val="outset" w:sz="6" w:space="0" w:color="auto"/>
          <w:left w:val="outset" w:sz="6" w:space="0" w:color="auto"/>
          <w:bottom w:val="outset" w:sz="6" w:space="0" w:color="auto"/>
          <w:right w:val="outset" w:sz="6" w:space="0" w:color="auto"/>
        </w:tblBorders>
        <w:shd w:val="clear" w:color="auto" w:fill="D8D8C4"/>
        <w:tblCellMar>
          <w:top w:w="30" w:type="dxa"/>
          <w:left w:w="30" w:type="dxa"/>
          <w:bottom w:w="30" w:type="dxa"/>
          <w:right w:w="30" w:type="dxa"/>
        </w:tblCellMar>
        <w:tblLook w:val="04A0"/>
      </w:tblPr>
      <w:tblGrid>
        <w:gridCol w:w="3413"/>
        <w:gridCol w:w="96"/>
        <w:gridCol w:w="11168"/>
      </w:tblGrid>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Pr>
                <w:rFonts w:ascii="Arial" w:eastAsia="Times New Roman" w:hAnsi="Arial" w:cs="Arial"/>
                <w:b/>
                <w:bCs/>
                <w:color w:val="808000"/>
                <w:sz w:val="27"/>
              </w:rPr>
              <w:t>G</w:t>
            </w:r>
            <w:r w:rsidRPr="00F41952">
              <w:rPr>
                <w:rFonts w:ascii="Arial" w:eastAsia="Times New Roman" w:hAnsi="Arial" w:cs="Arial"/>
                <w:b/>
                <w:bCs/>
                <w:color w:val="808000"/>
                <w:sz w:val="27"/>
              </w:rPr>
              <w:t>eneral</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Partition Related Data Dictionary Objects</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CCFF"/>
              <w:tblCellMar>
                <w:left w:w="0" w:type="dxa"/>
                <w:right w:w="0" w:type="dxa"/>
              </w:tblCellMar>
              <w:tblLook w:val="04A0"/>
            </w:tblPr>
            <w:tblGrid>
              <w:gridCol w:w="3136"/>
              <w:gridCol w:w="3137"/>
              <w:gridCol w:w="3249"/>
              <w:gridCol w:w="1615"/>
            </w:tblGrid>
            <w:tr w:rsidR="00F41952" w:rsidRPr="00F41952">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indpart</w:t>
                  </w:r>
                  <w:proofErr w:type="spellEnd"/>
                  <w:r w:rsidRPr="00F41952">
                    <w:rPr>
                      <w:rFonts w:ascii="Courier" w:eastAsia="Times New Roman" w:hAnsi="Courier" w:cs="Times New Roman"/>
                      <w:sz w:val="24"/>
                      <w:szCs w:val="24"/>
                    </w:rPr>
                    <w:t>$</w:t>
                  </w:r>
                </w:p>
              </w:tc>
              <w:tc>
                <w:tcPr>
                  <w:tcW w:w="165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indsubpart</w:t>
                  </w:r>
                  <w:proofErr w:type="spellEnd"/>
                  <w:r w:rsidRPr="00F41952">
                    <w:rPr>
                      <w:rFonts w:ascii="Courier" w:eastAsia="Times New Roman" w:hAnsi="Courier" w:cs="Times New Roman"/>
                      <w:sz w:val="24"/>
                      <w:szCs w:val="24"/>
                    </w:rPr>
                    <w:t>$</w:t>
                  </w:r>
                </w:p>
              </w:tc>
              <w:tc>
                <w:tcPr>
                  <w:tcW w:w="170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partobj</w:t>
                  </w:r>
                  <w:proofErr w:type="spellEnd"/>
                  <w:r w:rsidRPr="00F41952">
                    <w:rPr>
                      <w:rFonts w:ascii="Courier" w:eastAsia="Times New Roman" w:hAnsi="Courier" w:cs="Times New Roman"/>
                      <w:sz w:val="24"/>
                      <w:szCs w:val="24"/>
                    </w:rPr>
                    <w:t>$</w:t>
                  </w:r>
                </w:p>
              </w:tc>
              <w:tc>
                <w:tcPr>
                  <w:tcW w:w="170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tabpart</w:t>
                  </w:r>
                  <w:proofErr w:type="spellEnd"/>
                  <w:r w:rsidRPr="00F41952">
                    <w:rPr>
                      <w:rFonts w:ascii="Courier" w:eastAsia="Times New Roman" w:hAnsi="Courier" w:cs="Times New Roman"/>
                      <w:sz w:val="24"/>
                      <w:szCs w:val="24"/>
                    </w:rPr>
                    <w:t>$</w:t>
                  </w:r>
                </w:p>
              </w:tc>
            </w:tr>
            <w:tr w:rsidR="00F41952" w:rsidRPr="00F41952">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indpart_param</w:t>
                  </w:r>
                  <w:proofErr w:type="spellEnd"/>
                  <w:r w:rsidRPr="00F41952">
                    <w:rPr>
                      <w:rFonts w:ascii="Courier" w:eastAsia="Times New Roman" w:hAnsi="Courier" w:cs="Times New Roman"/>
                      <w:sz w:val="24"/>
                      <w:szCs w:val="24"/>
                    </w:rPr>
                    <w:t>$</w:t>
                  </w:r>
                </w:p>
              </w:tc>
              <w:tc>
                <w:tcPr>
                  <w:tcW w:w="165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partlob</w:t>
                  </w:r>
                  <w:proofErr w:type="spellEnd"/>
                  <w:r w:rsidRPr="00F41952">
                    <w:rPr>
                      <w:rFonts w:ascii="Courier" w:eastAsia="Times New Roman" w:hAnsi="Courier" w:cs="Times New Roman"/>
                      <w:sz w:val="24"/>
                      <w:szCs w:val="24"/>
                    </w:rPr>
                    <w:t>$</w:t>
                  </w:r>
                </w:p>
              </w:tc>
              <w:tc>
                <w:tcPr>
                  <w:tcW w:w="170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subpartcol</w:t>
                  </w:r>
                  <w:proofErr w:type="spellEnd"/>
                  <w:r w:rsidRPr="00F41952">
                    <w:rPr>
                      <w:rFonts w:ascii="Courier" w:eastAsia="Times New Roman" w:hAnsi="Courier" w:cs="Times New Roman"/>
                      <w:sz w:val="24"/>
                      <w:szCs w:val="24"/>
                    </w:rPr>
                    <w:t>$</w:t>
                  </w:r>
                </w:p>
              </w:tc>
              <w:tc>
                <w:tcPr>
                  <w:tcW w:w="170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tabsubpart</w:t>
                  </w:r>
                  <w:proofErr w:type="spellEnd"/>
                  <w:r w:rsidRPr="00F41952">
                    <w:rPr>
                      <w:rFonts w:ascii="Courier" w:eastAsia="Times New Roman" w:hAnsi="Courier" w:cs="Times New Roman"/>
                      <w:sz w:val="24"/>
                      <w:szCs w:val="24"/>
                    </w:rPr>
                    <w:t>$</w:t>
                  </w:r>
                </w:p>
              </w:tc>
            </w:tr>
          </w:tbl>
          <w:p w:rsidR="00F41952" w:rsidRPr="00F41952" w:rsidRDefault="00F41952" w:rsidP="00F41952">
            <w:pPr>
              <w:spacing w:after="0" w:line="240" w:lineRule="auto"/>
              <w:rPr>
                <w:rFonts w:ascii="Times New Roman" w:eastAsia="Times New Roman" w:hAnsi="Times New Roman" w:cs="Times New Roman"/>
                <w:vanish/>
                <w:color w:val="000000"/>
                <w:sz w:val="27"/>
                <w:szCs w:val="27"/>
              </w:rPr>
            </w:pPr>
          </w:p>
          <w:tbl>
            <w:tblPr>
              <w:tblW w:w="2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569"/>
            </w:tblGrid>
            <w:tr w:rsidR="00F41952" w:rsidRPr="00F41952">
              <w:trPr>
                <w:trHeight w:val="24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r w:rsidRPr="00F41952">
                    <w:rPr>
                      <w:rFonts w:ascii="Arial" w:eastAsia="Times New Roman" w:hAnsi="Arial" w:cs="Arial"/>
                      <w:b/>
                      <w:bCs/>
                      <w:sz w:val="20"/>
                      <w:szCs w:val="20"/>
                    </w:rPr>
                    <w:t>DBA, ALL, &amp; USERS</w:t>
                  </w:r>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dba_tab_cols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dba_ind_partitions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dba_ind_subpartitions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dba_lob_partitions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dba_lob_subpartitions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dba_subpartition_templates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dba_subpart_col_statistics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dba_subpart_histograms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dba_subpart_key_columns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dba_tab_partitions</w:t>
                  </w:r>
                  <w:proofErr w:type="spellEnd"/>
                </w:p>
              </w:tc>
            </w:tr>
            <w:tr w:rsidR="00F41952" w:rsidRPr="00F41952">
              <w:trPr>
                <w:trHeight w:val="27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proofErr w:type="spellStart"/>
                  <w:r w:rsidRPr="00F41952">
                    <w:rPr>
                      <w:rFonts w:ascii="Courier" w:eastAsia="Times New Roman" w:hAnsi="Courier" w:cs="Times New Roman"/>
                      <w:sz w:val="24"/>
                      <w:szCs w:val="24"/>
                    </w:rPr>
                    <w:t>dba_tab_subpartitions</w:t>
                  </w:r>
                  <w:proofErr w:type="spellEnd"/>
                </w:p>
              </w:tc>
            </w:tr>
          </w:tbl>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000000"/>
                <w:sz w:val="20"/>
              </w:rPr>
              <w:t>Note:</w:t>
            </w:r>
            <w:r w:rsidRPr="00F41952">
              <w:rPr>
                <w:rFonts w:ascii="Arial" w:eastAsia="Times New Roman" w:hAnsi="Arial" w:cs="Arial"/>
                <w:color w:val="000000"/>
                <w:sz w:val="20"/>
              </w:rPr>
              <w:t> </w:t>
            </w:r>
            <w:r w:rsidRPr="00F41952">
              <w:rPr>
                <w:rFonts w:ascii="Arial" w:eastAsia="Times New Roman" w:hAnsi="Arial" w:cs="Arial"/>
                <w:color w:val="000000"/>
                <w:sz w:val="20"/>
                <w:szCs w:val="20"/>
              </w:rPr>
              <w:t>Oracle supports partitioning only for tables, indexes on tables, materialized views, and indexes on materialized views. Oracle does not support partitioning of clustered tables or indexes on clustered tables.</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Definitions</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 xml:space="preserve">Decompose a table or index into smaller, more manageable pieces, called partitions. Each partition of a table or index must have the same logical attributes, such as column names, </w:t>
            </w:r>
            <w:proofErr w:type="spellStart"/>
            <w:r w:rsidRPr="00F41952">
              <w:rPr>
                <w:rFonts w:ascii="Arial" w:eastAsia="Times New Roman" w:hAnsi="Arial" w:cs="Arial"/>
                <w:color w:val="000000"/>
                <w:sz w:val="20"/>
                <w:szCs w:val="20"/>
              </w:rPr>
              <w:t>datatypes</w:t>
            </w:r>
            <w:proofErr w:type="spellEnd"/>
            <w:r w:rsidRPr="00F41952">
              <w:rPr>
                <w:rFonts w:ascii="Arial" w:eastAsia="Times New Roman" w:hAnsi="Arial" w:cs="Arial"/>
                <w:color w:val="000000"/>
                <w:sz w:val="20"/>
                <w:szCs w:val="20"/>
              </w:rPr>
              <w:t xml:space="preserve">, and constraints, but each partition can have separate physical attributes such as </w:t>
            </w:r>
            <w:proofErr w:type="spellStart"/>
            <w:r w:rsidRPr="00F41952">
              <w:rPr>
                <w:rFonts w:ascii="Arial" w:eastAsia="Times New Roman" w:hAnsi="Arial" w:cs="Arial"/>
                <w:color w:val="000000"/>
                <w:sz w:val="20"/>
                <w:szCs w:val="20"/>
              </w:rPr>
              <w:t>pctfree</w:t>
            </w:r>
            <w:proofErr w:type="spellEnd"/>
            <w:r w:rsidRPr="00F41952">
              <w:rPr>
                <w:rFonts w:ascii="Arial" w:eastAsia="Times New Roman" w:hAnsi="Arial" w:cs="Arial"/>
                <w:color w:val="000000"/>
                <w:sz w:val="20"/>
                <w:szCs w:val="20"/>
              </w:rPr>
              <w:t xml:space="preserve">, </w:t>
            </w:r>
            <w:proofErr w:type="spellStart"/>
            <w:r w:rsidRPr="00F41952">
              <w:rPr>
                <w:rFonts w:ascii="Arial" w:eastAsia="Times New Roman" w:hAnsi="Arial" w:cs="Arial"/>
                <w:color w:val="000000"/>
                <w:sz w:val="20"/>
                <w:szCs w:val="20"/>
              </w:rPr>
              <w:t>pctused</w:t>
            </w:r>
            <w:proofErr w:type="spellEnd"/>
            <w:r w:rsidRPr="00F41952">
              <w:rPr>
                <w:rFonts w:ascii="Arial" w:eastAsia="Times New Roman" w:hAnsi="Arial" w:cs="Arial"/>
                <w:color w:val="000000"/>
                <w:sz w:val="20"/>
                <w:szCs w:val="20"/>
              </w:rPr>
              <w:t xml:space="preserve">, and </w:t>
            </w:r>
            <w:proofErr w:type="spellStart"/>
            <w:r w:rsidRPr="00F41952">
              <w:rPr>
                <w:rFonts w:ascii="Arial" w:eastAsia="Times New Roman" w:hAnsi="Arial" w:cs="Arial"/>
                <w:color w:val="000000"/>
                <w:sz w:val="20"/>
                <w:szCs w:val="20"/>
              </w:rPr>
              <w:t>tablespaces</w:t>
            </w:r>
            <w:proofErr w:type="spellEnd"/>
            <w:r w:rsidRPr="00F41952">
              <w:rPr>
                <w:rFonts w:ascii="Arial" w:eastAsia="Times New Roman" w:hAnsi="Arial" w:cs="Arial"/>
                <w:color w:val="000000"/>
                <w:sz w:val="20"/>
                <w:szCs w:val="20"/>
              </w:rPr>
              <w:t>.</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Partition Key</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Each row in a partitioned table is unambiguously assigned to a single partition. The partition key is a set of from 1 to 16 columns that determines the partition for each row.</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roofErr w:type="spellStart"/>
            <w:r w:rsidRPr="00F41952">
              <w:rPr>
                <w:rFonts w:ascii="Arial" w:eastAsia="Times New Roman" w:hAnsi="Arial" w:cs="Arial"/>
                <w:color w:val="000000"/>
                <w:sz w:val="20"/>
                <w:szCs w:val="20"/>
              </w:rPr>
              <w:t>Subpartition</w:t>
            </w:r>
            <w:proofErr w:type="spellEnd"/>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Partitions created within partitions. They are just partitions themselves and there is nothing special about them.</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Composite Partitioning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Composite partitioning is a combination of other partitioning methods. Oracle currently supports range-hash and range-list composite partitioning.</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Interval Partitioning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Interval partitioning is an extension to range partitioning in which, beyond a point in time, partitions are defined by an interval. Interval partitions are automatically created by the database when data is inserted into the partition.</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Explain Plan PSTART/PSTOP Values</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tbl>
            <w:tblPr>
              <w:tblW w:w="2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58"/>
              <w:gridCol w:w="2997"/>
            </w:tblGrid>
            <w:tr w:rsidR="00F41952" w:rsidRPr="00F4195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r w:rsidRPr="00F41952">
                    <w:rPr>
                      <w:rFonts w:ascii="Arial" w:eastAsia="Times New Roman" w:hAnsi="Arial" w:cs="Arial"/>
                      <w:sz w:val="20"/>
                      <w:szCs w:val="20"/>
                    </w:rPr>
                    <w:t>KEY(</w:t>
                  </w:r>
                  <w:r w:rsidRPr="00F41952">
                    <w:rPr>
                      <w:rFonts w:ascii="Arial" w:eastAsia="Times New Roman" w:hAnsi="Arial" w:cs="Arial"/>
                      <w:b/>
                      <w:bCs/>
                      <w:sz w:val="20"/>
                      <w:szCs w:val="20"/>
                    </w:rPr>
                    <w:t>I</w:t>
                  </w:r>
                  <w:r w:rsidRPr="00F41952">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rPr>
                      <w:rFonts w:ascii="Times New Roman" w:eastAsia="Times New Roman" w:hAnsi="Times New Roman" w:cs="Times New Roman"/>
                      <w:sz w:val="24"/>
                      <w:szCs w:val="24"/>
                    </w:rPr>
                  </w:pPr>
                  <w:r w:rsidRPr="00F41952">
                    <w:rPr>
                      <w:rFonts w:ascii="Arial" w:eastAsia="Times New Roman" w:hAnsi="Arial" w:cs="Arial"/>
                      <w:sz w:val="20"/>
                      <w:szCs w:val="20"/>
                    </w:rPr>
                    <w:t xml:space="preserve">IN </w:t>
                  </w:r>
                  <w:proofErr w:type="spellStart"/>
                  <w:r w:rsidRPr="00F41952">
                    <w:rPr>
                      <w:rFonts w:ascii="Arial" w:eastAsia="Times New Roman" w:hAnsi="Arial" w:cs="Arial"/>
                      <w:sz w:val="20"/>
                      <w:szCs w:val="20"/>
                    </w:rPr>
                    <w:t>subquery</w:t>
                  </w:r>
                  <w:proofErr w:type="spellEnd"/>
                </w:p>
              </w:tc>
            </w:tr>
            <w:tr w:rsidR="00F41952" w:rsidRPr="00F4195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jc w:val="center"/>
                    <w:rPr>
                      <w:rFonts w:ascii="Times New Roman" w:eastAsia="Times New Roman" w:hAnsi="Times New Roman" w:cs="Times New Roman"/>
                      <w:sz w:val="24"/>
                      <w:szCs w:val="24"/>
                    </w:rPr>
                  </w:pPr>
                  <w:r w:rsidRPr="00F41952">
                    <w:rPr>
                      <w:rFonts w:ascii="Arial" w:eastAsia="Times New Roman" w:hAnsi="Arial" w:cs="Arial"/>
                      <w:sz w:val="20"/>
                      <w:szCs w:val="20"/>
                    </w:rPr>
                    <w:t>KEY(</w:t>
                  </w:r>
                  <w:r w:rsidRPr="00F41952">
                    <w:rPr>
                      <w:rFonts w:ascii="Arial" w:eastAsia="Times New Roman" w:hAnsi="Arial" w:cs="Arial"/>
                      <w:b/>
                      <w:bCs/>
                      <w:sz w:val="20"/>
                      <w:szCs w:val="20"/>
                    </w:rPr>
                    <w:t>SQ</w:t>
                  </w:r>
                  <w:r w:rsidRPr="00F41952">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1952" w:rsidRPr="00F41952" w:rsidRDefault="00F41952" w:rsidP="00F41952">
                  <w:pPr>
                    <w:spacing w:after="0" w:line="240" w:lineRule="auto"/>
                    <w:rPr>
                      <w:rFonts w:ascii="Times New Roman" w:eastAsia="Times New Roman" w:hAnsi="Times New Roman" w:cs="Times New Roman"/>
                      <w:sz w:val="24"/>
                      <w:szCs w:val="24"/>
                    </w:rPr>
                  </w:pPr>
                  <w:r w:rsidRPr="00F41952">
                    <w:rPr>
                      <w:rFonts w:ascii="Arial" w:eastAsia="Times New Roman" w:hAnsi="Arial" w:cs="Arial"/>
                      <w:sz w:val="20"/>
                      <w:szCs w:val="20"/>
                    </w:rPr>
                    <w:t xml:space="preserve">Recursive </w:t>
                  </w:r>
                  <w:proofErr w:type="spellStart"/>
                  <w:r w:rsidRPr="00F41952">
                    <w:rPr>
                      <w:rFonts w:ascii="Arial" w:eastAsia="Times New Roman" w:hAnsi="Arial" w:cs="Arial"/>
                      <w:sz w:val="20"/>
                      <w:szCs w:val="20"/>
                    </w:rPr>
                    <w:t>subquery</w:t>
                  </w:r>
                  <w:proofErr w:type="spellEnd"/>
                </w:p>
              </w:tc>
            </w:tr>
          </w:tbl>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r>
      <w:tr w:rsidR="00F41952" w:rsidRPr="00F41952" w:rsidTr="00BD4D80">
        <w:trPr>
          <w:trHeight w:val="1343"/>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Invalidating Indexes</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By default, the following operations on partitions on a heap-organized table mark all global indexes as unusable:</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ADD (HASH)</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COALESCE (HASH)</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DROP</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EXCHANGE</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t>MERGE</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MOVE</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SPLIT</w:t>
            </w:r>
          </w:p>
          <w:p w:rsidR="00F41952" w:rsidRPr="00F41952" w:rsidRDefault="00F41952" w:rsidP="00F419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TRUNCATE</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t>Global Index</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A single index covering all partitions.</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Hash Partitioning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Enables partitioning of data that does not lend itself to range or list partitioning.</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Courier" w:eastAsia="Times New Roman" w:hAnsi="Courier" w:cs="Times New Roman"/>
                <w:color w:val="008080"/>
                <w:sz w:val="27"/>
                <w:szCs w:val="27"/>
              </w:rPr>
              <w:t>-- To view the numbers Oracle uses for hashing:</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 xml:space="preserve">program, </w:t>
            </w:r>
            <w:proofErr w:type="spellStart"/>
            <w:r w:rsidRPr="00F41952">
              <w:rPr>
                <w:rFonts w:ascii="Courier" w:eastAsia="Times New Roman" w:hAnsi="Courier" w:cs="Times New Roman"/>
                <w:color w:val="000000"/>
                <w:sz w:val="27"/>
                <w:szCs w:val="27"/>
              </w:rPr>
              <w:t>sql_hash_value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prev_hash_value</w:t>
            </w:r>
            <w:proofErr w:type="spellEnd"/>
            <w:r w:rsidRPr="00F41952">
              <w:rPr>
                <w:rFonts w:ascii="Courier" w:eastAsia="Times New Roman" w:hAnsi="Courier" w:cs="Times New Roman"/>
                <w:color w:val="000000"/>
                <w:sz w:val="27"/>
                <w:szCs w:val="27"/>
              </w:rPr>
              <w:br/>
            </w:r>
            <w:hyperlink r:id="rId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gv$session</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List Partitioning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Explicitly controls how rows map to partitions. You do this by specifying a list of discrete values for the partitioning key in the description for each partition.</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Local Index</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Separate indexes for each partition. A local index can be unique. However, in order for a local index to be unique, the partitioning key of the table must be part of the index's key columns. Unique local indexes are useful for OLTP environments. You cannot explicitly add a partition to a local index. Instead, new partitions are added to local indexes only when you add a partition to the underlying table.</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Range Partitioning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Maps data to partitions based on ranges of partition key values that you establish for each partition.</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Referential Partitioning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Data is mapped to partitions based on values defined in a referential constraint (foreign key) </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Partitioning Pruning</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 xml:space="preserve">Oracle optimizes SQL statements to mark the partitions or </w:t>
            </w:r>
            <w:proofErr w:type="spellStart"/>
            <w:r w:rsidRPr="00F41952">
              <w:rPr>
                <w:rFonts w:ascii="Arial" w:eastAsia="Times New Roman" w:hAnsi="Arial" w:cs="Arial"/>
                <w:color w:val="000000"/>
                <w:sz w:val="20"/>
                <w:szCs w:val="20"/>
              </w:rPr>
              <w:t>subpartitions</w:t>
            </w:r>
            <w:proofErr w:type="spellEnd"/>
            <w:r w:rsidRPr="00F41952">
              <w:rPr>
                <w:rFonts w:ascii="Arial" w:eastAsia="Times New Roman" w:hAnsi="Arial" w:cs="Arial"/>
                <w:color w:val="000000"/>
                <w:sz w:val="20"/>
                <w:szCs w:val="20"/>
              </w:rPr>
              <w:t xml:space="preserve"> that need to be accessed and eliminates (prunes) unnecessary partitions or </w:t>
            </w:r>
            <w:proofErr w:type="spellStart"/>
            <w:r w:rsidRPr="00F41952">
              <w:rPr>
                <w:rFonts w:ascii="Arial" w:eastAsia="Times New Roman" w:hAnsi="Arial" w:cs="Arial"/>
                <w:color w:val="000000"/>
                <w:sz w:val="20"/>
                <w:szCs w:val="20"/>
              </w:rPr>
              <w:t>subpartitions</w:t>
            </w:r>
            <w:proofErr w:type="spellEnd"/>
            <w:r w:rsidRPr="00F41952">
              <w:rPr>
                <w:rFonts w:ascii="Arial" w:eastAsia="Times New Roman" w:hAnsi="Arial" w:cs="Arial"/>
                <w:color w:val="000000"/>
                <w:sz w:val="20"/>
                <w:szCs w:val="20"/>
              </w:rPr>
              <w:t xml:space="preserve"> from access. Partition pruning is the skipping of unnecessary index and data partitions or </w:t>
            </w:r>
            <w:proofErr w:type="spellStart"/>
            <w:r w:rsidRPr="00F41952">
              <w:rPr>
                <w:rFonts w:ascii="Arial" w:eastAsia="Times New Roman" w:hAnsi="Arial" w:cs="Arial"/>
                <w:color w:val="000000"/>
                <w:sz w:val="20"/>
                <w:szCs w:val="20"/>
              </w:rPr>
              <w:t>subpartitions</w:t>
            </w:r>
            <w:proofErr w:type="spellEnd"/>
            <w:r w:rsidRPr="00F41952">
              <w:rPr>
                <w:rFonts w:ascii="Arial" w:eastAsia="Times New Roman" w:hAnsi="Arial" w:cs="Arial"/>
                <w:color w:val="000000"/>
                <w:sz w:val="20"/>
                <w:szCs w:val="20"/>
              </w:rPr>
              <w:t xml:space="preserve"> by a query.</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Demo Tablespaces</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 xml:space="preserve">Create demo </w:t>
            </w:r>
            <w:proofErr w:type="spellStart"/>
            <w:r w:rsidRPr="00F41952">
              <w:rPr>
                <w:rFonts w:ascii="Arial" w:eastAsia="Times New Roman" w:hAnsi="Arial" w:cs="Arial"/>
                <w:color w:val="000000"/>
                <w:sz w:val="20"/>
                <w:szCs w:val="20"/>
              </w:rPr>
              <w:t>tablespaces</w:t>
            </w:r>
            <w:proofErr w:type="spellEnd"/>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t xml:space="preserve">DATAFILE 'c: </w:t>
            </w:r>
            <w:proofErr w:type="spellStart"/>
            <w:r w:rsidRPr="00F41952">
              <w:rPr>
                <w:rFonts w:ascii="Courier" w:eastAsia="Times New Roman" w:hAnsi="Courier" w:cs="Times New Roman"/>
                <w:color w:val="000000"/>
                <w:sz w:val="27"/>
                <w:szCs w:val="27"/>
              </w:rPr>
              <w:t>emp</w:t>
            </w:r>
            <w:proofErr w:type="spellEnd"/>
            <w:r w:rsidRPr="00F41952">
              <w:rPr>
                <w:rFonts w:ascii="Courier" w:eastAsia="Times New Roman" w:hAnsi="Courier" w:cs="Times New Roman"/>
                <w:color w:val="000000"/>
                <w:sz w:val="27"/>
                <w:szCs w:val="27"/>
              </w:rPr>
              <w:t>\part01.dbf' SIZE 10M</w:t>
            </w:r>
            <w:r w:rsidRPr="00F41952">
              <w:rPr>
                <w:rFonts w:ascii="Courier" w:eastAsia="Times New Roman" w:hAnsi="Courier" w:cs="Times New Roman"/>
                <w:color w:val="000000"/>
                <w:sz w:val="27"/>
                <w:szCs w:val="27"/>
              </w:rPr>
              <w:br/>
              <w:t>BLOCKSIZE 8192</w:t>
            </w:r>
            <w:r w:rsidRPr="00F41952">
              <w:rPr>
                <w:rFonts w:ascii="Courier" w:eastAsia="Times New Roman" w:hAnsi="Courier" w:cs="Times New Roman"/>
                <w:color w:val="000000"/>
                <w:sz w:val="27"/>
                <w:szCs w:val="27"/>
              </w:rPr>
              <w:br/>
              <w:t>EXTENT MANAGEMENT LOCAL UNIFORM SIZE 256K</w:t>
            </w:r>
            <w:r w:rsidRPr="00F41952">
              <w:rPr>
                <w:rFonts w:ascii="Courier" w:eastAsia="Times New Roman" w:hAnsi="Courier" w:cs="Times New Roman"/>
                <w:color w:val="000000"/>
                <w:sz w:val="27"/>
                <w:szCs w:val="27"/>
              </w:rPr>
              <w:br/>
              <w:t>SEGMENT SPACE MANAGEMENT AUTO</w:t>
            </w:r>
            <w:r w:rsidRPr="00F41952">
              <w:rPr>
                <w:rFonts w:ascii="Courier" w:eastAsia="Times New Roman" w:hAnsi="Courier" w:cs="Times New Roman"/>
                <w:color w:val="000000"/>
                <w:sz w:val="27"/>
                <w:szCs w:val="27"/>
              </w:rPr>
              <w:br/>
              <w:t>ONLINE;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t xml:space="preserve">DATAFILE 'c: </w:t>
            </w:r>
            <w:proofErr w:type="spellStart"/>
            <w:r w:rsidRPr="00F41952">
              <w:rPr>
                <w:rFonts w:ascii="Courier" w:eastAsia="Times New Roman" w:hAnsi="Courier" w:cs="Times New Roman"/>
                <w:color w:val="000000"/>
                <w:sz w:val="27"/>
                <w:szCs w:val="27"/>
              </w:rPr>
              <w:t>emp</w:t>
            </w:r>
            <w:proofErr w:type="spellEnd"/>
            <w:r w:rsidRPr="00F41952">
              <w:rPr>
                <w:rFonts w:ascii="Courier" w:eastAsia="Times New Roman" w:hAnsi="Courier" w:cs="Times New Roman"/>
                <w:color w:val="000000"/>
                <w:sz w:val="27"/>
                <w:szCs w:val="27"/>
              </w:rPr>
              <w:t>\part02.dbf' SIZE 10M</w:t>
            </w:r>
            <w:r w:rsidRPr="00F41952">
              <w:rPr>
                <w:rFonts w:ascii="Courier" w:eastAsia="Times New Roman" w:hAnsi="Courier" w:cs="Times New Roman"/>
                <w:color w:val="000000"/>
                <w:sz w:val="27"/>
                <w:szCs w:val="27"/>
              </w:rPr>
              <w:br/>
              <w:t>BLOCKSIZE 8192</w:t>
            </w:r>
            <w:r w:rsidRPr="00F41952">
              <w:rPr>
                <w:rFonts w:ascii="Courier" w:eastAsia="Times New Roman" w:hAnsi="Courier" w:cs="Times New Roman"/>
                <w:color w:val="000000"/>
                <w:sz w:val="27"/>
                <w:szCs w:val="27"/>
              </w:rPr>
              <w:br/>
              <w:t>EXTENT MANAGEMENT LOCAL UNIFORM SIZE 256K</w:t>
            </w:r>
            <w:r w:rsidRPr="00F41952">
              <w:rPr>
                <w:rFonts w:ascii="Courier" w:eastAsia="Times New Roman" w:hAnsi="Courier" w:cs="Times New Roman"/>
                <w:color w:val="000000"/>
                <w:sz w:val="27"/>
                <w:szCs w:val="27"/>
              </w:rPr>
              <w:br/>
              <w:t>SEGMENT SPACE MANAGEMENT AUTO</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t>ONLINE;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2"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t xml:space="preserve">DATAFILE 'c: </w:t>
            </w:r>
            <w:proofErr w:type="spellStart"/>
            <w:r w:rsidRPr="00F41952">
              <w:rPr>
                <w:rFonts w:ascii="Courier" w:eastAsia="Times New Roman" w:hAnsi="Courier" w:cs="Times New Roman"/>
                <w:color w:val="000000"/>
                <w:sz w:val="27"/>
                <w:szCs w:val="27"/>
              </w:rPr>
              <w:t>emp</w:t>
            </w:r>
            <w:proofErr w:type="spellEnd"/>
            <w:r w:rsidRPr="00F41952">
              <w:rPr>
                <w:rFonts w:ascii="Courier" w:eastAsia="Times New Roman" w:hAnsi="Courier" w:cs="Times New Roman"/>
                <w:color w:val="000000"/>
                <w:sz w:val="27"/>
                <w:szCs w:val="27"/>
              </w:rPr>
              <w:t>\part03.dbf' SIZE 10M</w:t>
            </w:r>
            <w:r w:rsidRPr="00F41952">
              <w:rPr>
                <w:rFonts w:ascii="Courier" w:eastAsia="Times New Roman" w:hAnsi="Courier" w:cs="Times New Roman"/>
                <w:color w:val="000000"/>
                <w:sz w:val="27"/>
                <w:szCs w:val="27"/>
              </w:rPr>
              <w:br/>
              <w:t>BLOCKSIZE 8192</w:t>
            </w:r>
            <w:r w:rsidRPr="00F41952">
              <w:rPr>
                <w:rFonts w:ascii="Courier" w:eastAsia="Times New Roman" w:hAnsi="Courier" w:cs="Times New Roman"/>
                <w:color w:val="000000"/>
                <w:sz w:val="27"/>
                <w:szCs w:val="27"/>
              </w:rPr>
              <w:br/>
              <w:t>EXTENT MANAGEMENT LOCAL UNIFORM SIZE 256K</w:t>
            </w:r>
            <w:r w:rsidRPr="00F41952">
              <w:rPr>
                <w:rFonts w:ascii="Courier" w:eastAsia="Times New Roman" w:hAnsi="Courier" w:cs="Times New Roman"/>
                <w:color w:val="000000"/>
                <w:sz w:val="27"/>
                <w:szCs w:val="27"/>
              </w:rPr>
              <w:br/>
              <w:t>SEGMENT SPACE MANAGEMENT AUTO</w:t>
            </w:r>
            <w:r w:rsidRPr="00F41952">
              <w:rPr>
                <w:rFonts w:ascii="Courier" w:eastAsia="Times New Roman" w:hAnsi="Courier" w:cs="Times New Roman"/>
                <w:color w:val="000000"/>
                <w:sz w:val="27"/>
                <w:szCs w:val="27"/>
              </w:rPr>
              <w:br/>
              <w:t>ONLINE;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3"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t xml:space="preserve">DATAFILE 'c: </w:t>
            </w:r>
            <w:proofErr w:type="spellStart"/>
            <w:r w:rsidRPr="00F41952">
              <w:rPr>
                <w:rFonts w:ascii="Courier" w:eastAsia="Times New Roman" w:hAnsi="Courier" w:cs="Times New Roman"/>
                <w:color w:val="000000"/>
                <w:sz w:val="27"/>
                <w:szCs w:val="27"/>
              </w:rPr>
              <w:t>emp</w:t>
            </w:r>
            <w:proofErr w:type="spellEnd"/>
            <w:r w:rsidRPr="00F41952">
              <w:rPr>
                <w:rFonts w:ascii="Courier" w:eastAsia="Times New Roman" w:hAnsi="Courier" w:cs="Times New Roman"/>
                <w:color w:val="000000"/>
                <w:sz w:val="27"/>
                <w:szCs w:val="27"/>
              </w:rPr>
              <w:t>\part04.dbf' SIZE 10M</w:t>
            </w:r>
            <w:r w:rsidRPr="00F41952">
              <w:rPr>
                <w:rFonts w:ascii="Courier" w:eastAsia="Times New Roman" w:hAnsi="Courier" w:cs="Times New Roman"/>
                <w:color w:val="000000"/>
                <w:sz w:val="27"/>
                <w:szCs w:val="27"/>
              </w:rPr>
              <w:br/>
              <w:t>BLOCKSIZE 8192</w:t>
            </w:r>
            <w:r w:rsidRPr="00F41952">
              <w:rPr>
                <w:rFonts w:ascii="Courier" w:eastAsia="Times New Roman" w:hAnsi="Courier" w:cs="Times New Roman"/>
                <w:color w:val="000000"/>
                <w:sz w:val="27"/>
                <w:szCs w:val="27"/>
              </w:rPr>
              <w:br/>
              <w:t>EXTENT MANAGEMENT LOCAL UNIFORM SIZE 256K</w:t>
            </w:r>
            <w:r w:rsidRPr="00F41952">
              <w:rPr>
                <w:rFonts w:ascii="Courier" w:eastAsia="Times New Roman" w:hAnsi="Courier" w:cs="Times New Roman"/>
                <w:color w:val="000000"/>
                <w:sz w:val="27"/>
                <w:szCs w:val="27"/>
              </w:rPr>
              <w:br/>
              <w:t>SEGMENT SPACE MANAGEMENT AUTO</w:t>
            </w:r>
            <w:r w:rsidRPr="00F41952">
              <w:rPr>
                <w:rFonts w:ascii="Courier" w:eastAsia="Times New Roman" w:hAnsi="Courier" w:cs="Times New Roman"/>
                <w:color w:val="000000"/>
                <w:sz w:val="27"/>
                <w:szCs w:val="27"/>
              </w:rPr>
              <w:br/>
              <w:t>ONLINE;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6"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 xml:space="preserve"> QUOTA UNLIMITED ON part1;</w:t>
            </w:r>
            <w:r w:rsidRPr="00F41952">
              <w:rPr>
                <w:rFonts w:ascii="Courier" w:eastAsia="Times New Roman" w:hAnsi="Courier" w:cs="Times New Roman"/>
                <w:color w:val="000000"/>
                <w:sz w:val="27"/>
                <w:szCs w:val="27"/>
              </w:rPr>
              <w:br/>
            </w:r>
            <w:hyperlink r:id="rId1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8"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 xml:space="preserve"> QUOTA UNLIMITED ON part2;</w:t>
            </w:r>
            <w:r w:rsidRPr="00F41952">
              <w:rPr>
                <w:rFonts w:ascii="Courier" w:eastAsia="Times New Roman" w:hAnsi="Courier" w:cs="Times New Roman"/>
                <w:color w:val="000000"/>
                <w:sz w:val="27"/>
                <w:szCs w:val="27"/>
              </w:rPr>
              <w:br/>
            </w:r>
            <w:hyperlink r:id="rId19"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20"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 xml:space="preserve"> QUOTA UNLIMITED ON part3;</w:t>
            </w:r>
            <w:r w:rsidRPr="00F41952">
              <w:rPr>
                <w:rFonts w:ascii="Courier" w:eastAsia="Times New Roman" w:hAnsi="Courier" w:cs="Times New Roman"/>
                <w:color w:val="000000"/>
                <w:sz w:val="27"/>
                <w:szCs w:val="27"/>
              </w:rPr>
              <w:br/>
            </w:r>
            <w:hyperlink r:id="rId21"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22"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 xml:space="preserve"> QUOTA UNLIMITED ON part4;</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t xml:space="preserve">Drop demo </w:t>
            </w:r>
            <w:proofErr w:type="spellStart"/>
            <w:r w:rsidRPr="00F41952">
              <w:rPr>
                <w:rFonts w:ascii="Arial" w:eastAsia="Times New Roman" w:hAnsi="Arial" w:cs="Arial"/>
                <w:color w:val="000000"/>
                <w:sz w:val="20"/>
                <w:szCs w:val="20"/>
              </w:rPr>
              <w:t>tablespaces</w:t>
            </w:r>
            <w:proofErr w:type="spellEnd"/>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23"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2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 INCLUDING CONTENTS</w:t>
            </w:r>
            <w:r w:rsidRPr="00F41952">
              <w:rPr>
                <w:rFonts w:ascii="Courier" w:eastAsia="Times New Roman" w:hAnsi="Courier" w:cs="Times New Roman"/>
                <w:color w:val="000000"/>
                <w:sz w:val="27"/>
              </w:rPr>
              <w:t> </w:t>
            </w:r>
            <w:hyperlink r:id="rId25"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DATAFILES;</w:t>
            </w:r>
            <w:r w:rsidRPr="00F41952">
              <w:rPr>
                <w:rFonts w:ascii="Courier" w:eastAsia="Times New Roman" w:hAnsi="Courier" w:cs="Times New Roman"/>
                <w:color w:val="000000"/>
                <w:sz w:val="27"/>
                <w:szCs w:val="27"/>
              </w:rPr>
              <w:br/>
            </w:r>
            <w:hyperlink r:id="rId26"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2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 INCLUDING CONTENTS</w:t>
            </w:r>
            <w:r w:rsidRPr="00F41952">
              <w:rPr>
                <w:rFonts w:ascii="Courier" w:eastAsia="Times New Roman" w:hAnsi="Courier" w:cs="Times New Roman"/>
                <w:color w:val="000000"/>
                <w:sz w:val="27"/>
              </w:rPr>
              <w:t> </w:t>
            </w:r>
            <w:hyperlink r:id="rId28"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DATAFILES;</w:t>
            </w:r>
            <w:r w:rsidRPr="00F41952">
              <w:rPr>
                <w:rFonts w:ascii="Courier" w:eastAsia="Times New Roman" w:hAnsi="Courier" w:cs="Times New Roman"/>
                <w:color w:val="000000"/>
                <w:sz w:val="27"/>
                <w:szCs w:val="27"/>
              </w:rPr>
              <w:br/>
            </w:r>
            <w:hyperlink r:id="rId29"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3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 INCLUDING CONTENTS</w:t>
            </w:r>
            <w:r w:rsidRPr="00F41952">
              <w:rPr>
                <w:rFonts w:ascii="Courier" w:eastAsia="Times New Roman" w:hAnsi="Courier" w:cs="Times New Roman"/>
                <w:color w:val="000000"/>
                <w:sz w:val="27"/>
              </w:rPr>
              <w:t> </w:t>
            </w:r>
            <w:hyperlink r:id="rId31"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DATAFILES;</w:t>
            </w:r>
            <w:r w:rsidRPr="00F41952">
              <w:rPr>
                <w:rFonts w:ascii="Courier" w:eastAsia="Times New Roman" w:hAnsi="Courier" w:cs="Times New Roman"/>
                <w:color w:val="000000"/>
                <w:sz w:val="27"/>
                <w:szCs w:val="27"/>
              </w:rPr>
              <w:br/>
            </w:r>
            <w:hyperlink r:id="rId32"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3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 INCLUDING CONTENTS</w:t>
            </w:r>
            <w:r w:rsidRPr="00F41952">
              <w:rPr>
                <w:rFonts w:ascii="Courier" w:eastAsia="Times New Roman" w:hAnsi="Courier" w:cs="Times New Roman"/>
                <w:color w:val="000000"/>
                <w:sz w:val="27"/>
              </w:rPr>
              <w:t> </w:t>
            </w:r>
            <w:hyperlink r:id="rId34"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DATAFILES;</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Table Partitions</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Hash Partitioned Table</w:t>
            </w:r>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35"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3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hash_part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prof_history_id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37"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3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hyperlink r:id="rId39"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organization_id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0"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hyperlink r:id="rId41"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record_date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2"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rPr>
              <w:t> </w:t>
            </w:r>
            <w:hyperlink r:id="rId43"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prof_hist_comments</w:t>
            </w:r>
            <w:proofErr w:type="spellEnd"/>
            <w:r w:rsidRPr="00F41952">
              <w:rPr>
                <w:rFonts w:ascii="Courier" w:eastAsia="Times New Roman" w:hAnsi="Courier" w:cs="Times New Roman"/>
                <w:color w:val="000000"/>
                <w:sz w:val="27"/>
              </w:rPr>
              <w:t> </w:t>
            </w:r>
            <w:hyperlink r:id="rId44"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(2000))</w:t>
            </w:r>
            <w:r w:rsidRPr="00F41952">
              <w:rPr>
                <w:rFonts w:ascii="Courier" w:eastAsia="Times New Roman" w:hAnsi="Courier" w:cs="Times New Roman"/>
                <w:color w:val="000000"/>
                <w:sz w:val="27"/>
                <w:szCs w:val="27"/>
              </w:rPr>
              <w:br/>
            </w:r>
            <w:hyperlink r:id="rId4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HASH</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prof_history_id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PARTITIONS</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3</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STORE IN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FF"/>
                <w:sz w:val="27"/>
                <w:szCs w:val="27"/>
              </w:rPr>
              <w:t>part1, part2, part3</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hash_part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4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4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0" w:name="ptip"/>
            <w:r w:rsidRPr="00F41952">
              <w:rPr>
                <w:rFonts w:ascii="Arial" w:eastAsia="Times New Roman" w:hAnsi="Arial" w:cs="Arial"/>
                <w:color w:val="000000"/>
                <w:sz w:val="20"/>
                <w:szCs w:val="20"/>
              </w:rPr>
              <w:lastRenderedPageBreak/>
              <w:br/>
              <w:t>Interval-Numeric Range Partitioned Table</w:t>
            </w:r>
          </w:p>
          <w:p w:rsidR="00F41952" w:rsidRPr="00F41952" w:rsidRDefault="00F41952" w:rsidP="00F41952">
            <w:p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Also possible are Interval-Hash and Interval-List</w:t>
            </w:r>
            <w:bookmarkEnd w:id="0"/>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50"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5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2"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(5)</w:t>
            </w:r>
            <w:r w:rsidRPr="00F41952">
              <w:rPr>
                <w:rFonts w:ascii="Courier" w:eastAsia="Times New Roman" w:hAnsi="Courier" w:cs="Times New Roman"/>
                <w:color w:val="000000"/>
                <w:sz w:val="27"/>
              </w:rPr>
              <w:t> </w:t>
            </w:r>
            <w:hyperlink r:id="rId53"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first_name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4"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(30),</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5"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(30))</w:t>
            </w:r>
            <w:r w:rsidRPr="00F41952">
              <w:rPr>
                <w:rFonts w:ascii="Courier" w:eastAsia="Times New Roman" w:hAnsi="Courier" w:cs="Times New Roman"/>
                <w:color w:val="000000"/>
                <w:sz w:val="27"/>
                <w:szCs w:val="27"/>
              </w:rPr>
              <w:br/>
            </w:r>
            <w:hyperlink r:id="rId5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57" w:history="1">
              <w:r w:rsidRPr="00F41952">
                <w:rPr>
                  <w:rFonts w:ascii="Courier" w:eastAsia="Times New Roman" w:hAnsi="Courier" w:cs="Times New Roman"/>
                  <w:color w:val="0000FF"/>
                  <w:sz w:val="27"/>
                  <w:u w:val="single"/>
                </w:rPr>
                <w:t>INTERVAL</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(100)</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STORE IN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5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rPr>
              <w:t> </w:t>
            </w:r>
            <w:hyperlink r:id="rId59"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(101))</w:t>
            </w:r>
            <w:r w:rsidRPr="00F41952">
              <w:rPr>
                <w:rFonts w:ascii="Courier" w:eastAsia="Times New Roman" w:hAnsi="Courier" w:cs="Times New Roman"/>
                <w:color w:val="000000"/>
                <w:sz w:val="27"/>
                <w:szCs w:val="27"/>
              </w:rPr>
              <w:br/>
            </w:r>
            <w:hyperlink r:id="rId6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interval_part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6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6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5"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66"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first_name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6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(100, 'Dan', 'Morgan');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6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br/>
            </w:r>
            <w:hyperlink r:id="rId70"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7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first_name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7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(101, '</w:t>
            </w:r>
            <w:proofErr w:type="spellStart"/>
            <w:r w:rsidRPr="00F41952">
              <w:rPr>
                <w:rFonts w:ascii="Courier" w:eastAsia="Times New Roman" w:hAnsi="Courier" w:cs="Times New Roman"/>
                <w:color w:val="000000"/>
                <w:sz w:val="27"/>
                <w:szCs w:val="27"/>
              </w:rPr>
              <w:t>Heli</w:t>
            </w:r>
            <w:proofErr w:type="spellEnd"/>
            <w:r w:rsidRPr="00F41952">
              <w:rPr>
                <w:rFonts w:ascii="Courier" w:eastAsia="Times New Roman" w:hAnsi="Courier" w:cs="Times New Roman"/>
                <w:color w:val="000000"/>
                <w:sz w:val="27"/>
                <w:szCs w:val="27"/>
              </w:rPr>
              <w:t>', '</w:t>
            </w:r>
            <w:proofErr w:type="spellStart"/>
            <w:r w:rsidRPr="00F41952">
              <w:rPr>
                <w:rFonts w:ascii="Courier" w:eastAsia="Times New Roman" w:hAnsi="Courier" w:cs="Times New Roman"/>
                <w:color w:val="000000"/>
                <w:sz w:val="27"/>
                <w:szCs w:val="27"/>
              </w:rPr>
              <w:t>Helskyaho</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5"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76"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first_name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7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(567, 'Tara', '</w:t>
            </w:r>
            <w:proofErr w:type="spellStart"/>
            <w:r w:rsidRPr="00F41952">
              <w:rPr>
                <w:rFonts w:ascii="Courier" w:eastAsia="Times New Roman" w:hAnsi="Courier" w:cs="Times New Roman"/>
                <w:color w:val="000000"/>
                <w:sz w:val="27"/>
                <w:szCs w:val="27"/>
              </w:rPr>
              <w:t>Havemeyer</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Interval-Date Range Partitioned Table</w:t>
            </w:r>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80"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8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interval_date</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rPr>
              <w:t> </w:t>
            </w:r>
            <w:hyperlink r:id="rId82"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(5)</w:t>
            </w:r>
            <w:r w:rsidRPr="00F41952">
              <w:rPr>
                <w:rFonts w:ascii="Courier" w:eastAsia="Times New Roman" w:hAnsi="Courier" w:cs="Times New Roman"/>
                <w:color w:val="000000"/>
                <w:sz w:val="27"/>
              </w:rPr>
              <w:t> </w:t>
            </w:r>
            <w:hyperlink r:id="rId83"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rPr>
              <w:t> </w:t>
            </w:r>
            <w:hyperlink r:id="rId84"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(30),</w:t>
            </w:r>
            <w:r w:rsidRPr="00F41952">
              <w:rPr>
                <w:rFonts w:ascii="Courier" w:eastAsia="Times New Roman" w:hAnsi="Courier" w:cs="Times New Roman"/>
                <w:color w:val="000000"/>
                <w:sz w:val="27"/>
                <w:szCs w:val="27"/>
              </w:rPr>
              <w:br/>
              <w:t>dob</w:t>
            </w:r>
            <w:r w:rsidRPr="00F41952">
              <w:rPr>
                <w:rFonts w:ascii="Courier" w:eastAsia="Times New Roman" w:hAnsi="Courier" w:cs="Times New Roman"/>
                <w:color w:val="000000"/>
                <w:sz w:val="27"/>
              </w:rPr>
              <w:t> </w:t>
            </w:r>
            <w:hyperlink r:id="rId85"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8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(dob)</w:t>
            </w:r>
            <w:r w:rsidRPr="00F41952">
              <w:rPr>
                <w:rFonts w:ascii="Courier" w:eastAsia="Times New Roman" w:hAnsi="Courier" w:cs="Times New Roman"/>
                <w:color w:val="000000"/>
                <w:sz w:val="27"/>
                <w:szCs w:val="27"/>
              </w:rPr>
              <w:br/>
            </w:r>
            <w:hyperlink r:id="rId87" w:history="1">
              <w:r w:rsidRPr="00F41952">
                <w:rPr>
                  <w:rFonts w:ascii="Courier" w:eastAsia="Times New Roman" w:hAnsi="Courier" w:cs="Times New Roman"/>
                  <w:color w:val="0000FF"/>
                  <w:sz w:val="27"/>
                  <w:u w:val="single"/>
                </w:rPr>
                <w:t>INTERVAL</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(NUMTOYM</w:t>
            </w:r>
            <w:hyperlink r:id="rId88" w:history="1">
              <w:r w:rsidRPr="00F41952">
                <w:rPr>
                  <w:rFonts w:ascii="Courier" w:eastAsia="Times New Roman" w:hAnsi="Courier" w:cs="Times New Roman"/>
                  <w:color w:val="0000FF"/>
                  <w:sz w:val="27"/>
                  <w:u w:val="single"/>
                </w:rPr>
                <w:t>INTERVAL</w:t>
              </w:r>
            </w:hyperlink>
            <w:r w:rsidRPr="00F41952">
              <w:rPr>
                <w:rFonts w:ascii="Courier" w:eastAsia="Times New Roman" w:hAnsi="Courier" w:cs="Times New Roman"/>
                <w:color w:val="000000"/>
                <w:sz w:val="27"/>
                <w:szCs w:val="27"/>
              </w:rPr>
              <w:t>(1,'MONTH'))</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STORE IN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8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rPr>
              <w:t> </w:t>
            </w:r>
            <w:hyperlink r:id="rId9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1"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('2008-03-15','YYYY-MM-DD')));</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2"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93"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interval_date</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 dob)</w:t>
            </w:r>
            <w:r w:rsidRPr="00F41952">
              <w:rPr>
                <w:rFonts w:ascii="Courier" w:eastAsia="Times New Roman" w:hAnsi="Courier" w:cs="Times New Roman"/>
                <w:color w:val="000000"/>
                <w:sz w:val="27"/>
                <w:szCs w:val="27"/>
              </w:rPr>
              <w:br/>
            </w:r>
            <w:hyperlink r:id="rId9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(1, 'Morgan',</w:t>
            </w:r>
            <w:r w:rsidRPr="00F41952">
              <w:rPr>
                <w:rFonts w:ascii="Courier" w:eastAsia="Times New Roman" w:hAnsi="Courier" w:cs="Times New Roman"/>
                <w:color w:val="000000"/>
                <w:sz w:val="27"/>
              </w:rPr>
              <w:t> </w:t>
            </w:r>
            <w:hyperlink r:id="rId95"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-365);</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6"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97"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interval_date</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 dob)</w:t>
            </w:r>
            <w:r w:rsidRPr="00F41952">
              <w:rPr>
                <w:rFonts w:ascii="Courier" w:eastAsia="Times New Roman" w:hAnsi="Courier" w:cs="Times New Roman"/>
                <w:color w:val="000000"/>
                <w:sz w:val="27"/>
                <w:szCs w:val="27"/>
              </w:rPr>
              <w:br/>
            </w:r>
            <w:hyperlink r:id="rId9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(2, '</w:t>
            </w:r>
            <w:proofErr w:type="spellStart"/>
            <w:r w:rsidRPr="00F41952">
              <w:rPr>
                <w:rFonts w:ascii="Courier" w:eastAsia="Times New Roman" w:hAnsi="Courier" w:cs="Times New Roman"/>
                <w:color w:val="000000"/>
                <w:sz w:val="27"/>
                <w:szCs w:val="27"/>
              </w:rPr>
              <w:t>Lofstrom</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9"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-365);</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0"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0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interval_date</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 dob)</w:t>
            </w:r>
            <w:r w:rsidRPr="00F41952">
              <w:rPr>
                <w:rFonts w:ascii="Courier" w:eastAsia="Times New Roman" w:hAnsi="Courier" w:cs="Times New Roman"/>
                <w:color w:val="000000"/>
                <w:sz w:val="27"/>
                <w:szCs w:val="27"/>
              </w:rPr>
              <w:br/>
            </w:r>
            <w:hyperlink r:id="rId10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(3, '</w:t>
            </w:r>
            <w:proofErr w:type="spellStart"/>
            <w:r w:rsidRPr="00F41952">
              <w:rPr>
                <w:rFonts w:ascii="Courier" w:eastAsia="Times New Roman" w:hAnsi="Courier" w:cs="Times New Roman"/>
                <w:color w:val="000000"/>
                <w:sz w:val="27"/>
                <w:szCs w:val="27"/>
              </w:rPr>
              <w:t>Havemeyer</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3"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-200);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4"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05"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interval_date</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 dob)</w:t>
            </w:r>
            <w:r w:rsidRPr="00F41952">
              <w:rPr>
                <w:rFonts w:ascii="Courier" w:eastAsia="Times New Roman" w:hAnsi="Courier" w:cs="Times New Roman"/>
                <w:color w:val="000000"/>
                <w:sz w:val="27"/>
                <w:szCs w:val="27"/>
              </w:rPr>
              <w:br/>
            </w:r>
            <w:hyperlink r:id="rId10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(4, 'Small',</w:t>
            </w:r>
            <w:r w:rsidRPr="00F41952">
              <w:rPr>
                <w:rFonts w:ascii="Courier" w:eastAsia="Times New Roman" w:hAnsi="Courier" w:cs="Times New Roman"/>
                <w:color w:val="000000"/>
                <w:sz w:val="27"/>
              </w:rPr>
              <w:t> </w:t>
            </w:r>
            <w:hyperlink r:id="rId107"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-60);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8"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09"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interval_date</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last_name</w:t>
            </w:r>
            <w:proofErr w:type="spellEnd"/>
            <w:r w:rsidRPr="00F41952">
              <w:rPr>
                <w:rFonts w:ascii="Courier" w:eastAsia="Times New Roman" w:hAnsi="Courier" w:cs="Times New Roman"/>
                <w:color w:val="000000"/>
                <w:sz w:val="27"/>
                <w:szCs w:val="27"/>
              </w:rPr>
              <w:t>, dob)</w:t>
            </w:r>
            <w:r w:rsidRPr="00F41952">
              <w:rPr>
                <w:rFonts w:ascii="Courier" w:eastAsia="Times New Roman" w:hAnsi="Courier" w:cs="Times New Roman"/>
                <w:color w:val="000000"/>
                <w:sz w:val="27"/>
                <w:szCs w:val="27"/>
              </w:rPr>
              <w:br/>
            </w:r>
            <w:hyperlink r:id="rId11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(5, 'Ellison',</w:t>
            </w:r>
            <w:r w:rsidRPr="00F41952">
              <w:rPr>
                <w:rFonts w:ascii="Courier" w:eastAsia="Times New Roman" w:hAnsi="Courier" w:cs="Times New Roman"/>
                <w:color w:val="000000"/>
                <w:sz w:val="27"/>
              </w:rPr>
              <w:t> </w:t>
            </w:r>
            <w:hyperlink r:id="rId111"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+60);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format a14</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format a15</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a85</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11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 xml:space="preserve">List Partitioned Table (add </w:t>
            </w:r>
            <w:proofErr w:type="spellStart"/>
            <w:r w:rsidRPr="00F41952">
              <w:rPr>
                <w:rFonts w:ascii="Arial" w:eastAsia="Times New Roman" w:hAnsi="Arial" w:cs="Arial"/>
                <w:color w:val="000000"/>
                <w:sz w:val="20"/>
                <w:szCs w:val="20"/>
              </w:rPr>
              <w:t>tablespace</w:t>
            </w:r>
            <w:proofErr w:type="spellEnd"/>
            <w:r w:rsidRPr="00F41952">
              <w:rPr>
                <w:rFonts w:ascii="Arial" w:eastAsia="Times New Roman" w:hAnsi="Arial" w:cs="Arial"/>
                <w:color w:val="000000"/>
                <w:sz w:val="20"/>
                <w:szCs w:val="20"/>
              </w:rPr>
              <w:t xml:space="preserve"> names and change table name)</w:t>
            </w:r>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4"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1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6"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deptname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7"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(20),</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quarterly_sales</w:t>
            </w:r>
            <w:proofErr w:type="spellEnd"/>
            <w:r w:rsidRPr="00F41952">
              <w:rPr>
                <w:rFonts w:ascii="Courier" w:eastAsia="Times New Roman" w:hAnsi="Courier" w:cs="Times New Roman"/>
                <w:color w:val="000000"/>
                <w:sz w:val="27"/>
              </w:rPr>
              <w:t> </w:t>
            </w:r>
            <w:hyperlink r:id="rId11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800080"/>
                <w:sz w:val="27"/>
                <w:szCs w:val="27"/>
              </w:rPr>
              <w:t>state</w:t>
            </w:r>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szCs w:val="27"/>
              </w:rPr>
              <w:br/>
            </w:r>
            <w:hyperlink r:id="rId12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LIST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800080"/>
                <w:sz w:val="27"/>
                <w:szCs w:val="27"/>
              </w:rPr>
              <w:t>state</w:t>
            </w:r>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12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q1_northwest</w:t>
            </w:r>
            <w:r w:rsidRPr="00F41952">
              <w:rPr>
                <w:rFonts w:ascii="Courier" w:eastAsia="Times New Roman" w:hAnsi="Courier" w:cs="Times New Roman"/>
                <w:color w:val="000000"/>
                <w:sz w:val="27"/>
              </w:rPr>
              <w:t> </w:t>
            </w:r>
            <w:hyperlink r:id="rId12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 'WA')</w:t>
            </w:r>
            <w:r w:rsidRPr="00F41952">
              <w:rPr>
                <w:rFonts w:ascii="Courier" w:eastAsia="Times New Roman" w:hAnsi="Courier" w:cs="Times New Roman"/>
                <w:color w:val="000000"/>
                <w:sz w:val="27"/>
              </w:rPr>
              <w:t> </w:t>
            </w:r>
            <w:hyperlink r:id="rId12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12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q1_southwest</w:t>
            </w:r>
            <w:r w:rsidRPr="00F41952">
              <w:rPr>
                <w:rFonts w:ascii="Courier" w:eastAsia="Times New Roman" w:hAnsi="Courier" w:cs="Times New Roman"/>
                <w:color w:val="000000"/>
                <w:sz w:val="27"/>
              </w:rPr>
              <w:t> </w:t>
            </w:r>
            <w:hyperlink r:id="rId12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('AZ', 'CA', 'NM') </w:t>
            </w:r>
            <w:hyperlink r:id="rId12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12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q1_northeast</w:t>
            </w:r>
            <w:r w:rsidRPr="00F41952">
              <w:rPr>
                <w:rFonts w:ascii="Courier" w:eastAsia="Times New Roman" w:hAnsi="Courier" w:cs="Times New Roman"/>
                <w:color w:val="000000"/>
                <w:sz w:val="27"/>
              </w:rPr>
              <w:t> </w:t>
            </w:r>
            <w:hyperlink r:id="rId12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('NY', 'VT', 'NJ') </w:t>
            </w:r>
            <w:hyperlink r:id="rId12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13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q1_southeast</w:t>
            </w:r>
            <w:r w:rsidRPr="00F41952">
              <w:rPr>
                <w:rFonts w:ascii="Courier" w:eastAsia="Times New Roman" w:hAnsi="Courier" w:cs="Times New Roman"/>
                <w:color w:val="000000"/>
                <w:sz w:val="27"/>
              </w:rPr>
              <w:t> </w:t>
            </w:r>
            <w:hyperlink r:id="rId13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('FL', 'GA') </w:t>
            </w:r>
            <w:hyperlink r:id="rId132"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13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q1_northcent</w:t>
            </w:r>
            <w:r w:rsidRPr="00F41952">
              <w:rPr>
                <w:rFonts w:ascii="Courier" w:eastAsia="Times New Roman" w:hAnsi="Courier" w:cs="Times New Roman"/>
                <w:color w:val="000000"/>
                <w:sz w:val="27"/>
              </w:rPr>
              <w:t> </w:t>
            </w:r>
            <w:hyperlink r:id="rId13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('MN', 'WI') </w:t>
            </w:r>
            <w:hyperlink r:id="rId13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13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q1_southcent</w:t>
            </w:r>
            <w:r w:rsidRPr="00F41952">
              <w:rPr>
                <w:rFonts w:ascii="Courier" w:eastAsia="Times New Roman" w:hAnsi="Courier" w:cs="Times New Roman"/>
                <w:color w:val="000000"/>
                <w:sz w:val="27"/>
              </w:rPr>
              <w:t> </w:t>
            </w:r>
            <w:hyperlink r:id="rId13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('OK', 'TX') </w:t>
            </w:r>
            <w:hyperlink r:id="rId13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3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14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4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14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43"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44"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4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 'A', 1000, 'OR');</w:t>
            </w:r>
            <w:r w:rsidRPr="00F41952">
              <w:rPr>
                <w:rFonts w:ascii="Courier" w:eastAsia="Times New Roman" w:hAnsi="Courier" w:cs="Times New Roman"/>
                <w:color w:val="000000"/>
                <w:sz w:val="27"/>
                <w:szCs w:val="27"/>
              </w:rPr>
              <w:br/>
            </w:r>
            <w:hyperlink r:id="rId146"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47"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4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(20, 'B', 1000, 'AZ');</w:t>
            </w:r>
            <w:r w:rsidRPr="00F41952">
              <w:rPr>
                <w:rFonts w:ascii="Courier" w:eastAsia="Times New Roman" w:hAnsi="Courier" w:cs="Times New Roman"/>
                <w:color w:val="000000"/>
                <w:sz w:val="27"/>
                <w:szCs w:val="27"/>
              </w:rPr>
              <w:br/>
            </w:r>
            <w:hyperlink r:id="rId149"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50"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5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 'A', 1000, 'WA');</w:t>
            </w:r>
            <w:r w:rsidRPr="00F41952">
              <w:rPr>
                <w:rFonts w:ascii="Courier" w:eastAsia="Times New Roman" w:hAnsi="Courier" w:cs="Times New Roman"/>
                <w:color w:val="000000"/>
                <w:sz w:val="27"/>
                <w:szCs w:val="27"/>
              </w:rPr>
              <w:br/>
            </w:r>
            <w:hyperlink r:id="rId152"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53"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5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(20, 'B', 1000, 'WA');</w:t>
            </w:r>
            <w:r w:rsidRPr="00F41952">
              <w:rPr>
                <w:rFonts w:ascii="Courier" w:eastAsia="Times New Roman" w:hAnsi="Courier" w:cs="Times New Roman"/>
                <w:color w:val="000000"/>
                <w:sz w:val="27"/>
                <w:szCs w:val="27"/>
              </w:rPr>
              <w:br/>
            </w:r>
            <w:hyperlink r:id="rId155"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56"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5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 'A', 1000, 'AZ');</w:t>
            </w:r>
            <w:r w:rsidRPr="00F41952">
              <w:rPr>
                <w:rFonts w:ascii="Courier" w:eastAsia="Times New Roman" w:hAnsi="Courier" w:cs="Times New Roman"/>
                <w:color w:val="000000"/>
                <w:sz w:val="27"/>
                <w:szCs w:val="27"/>
              </w:rPr>
              <w:br/>
            </w:r>
            <w:hyperlink r:id="rId158"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59"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6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(20, 'B', 1000, 'CA');</w:t>
            </w:r>
            <w:r w:rsidRPr="00F41952">
              <w:rPr>
                <w:rFonts w:ascii="Courier" w:eastAsia="Times New Roman" w:hAnsi="Courier" w:cs="Times New Roman"/>
                <w:color w:val="000000"/>
                <w:sz w:val="27"/>
                <w:szCs w:val="27"/>
              </w:rPr>
              <w:br/>
            </w:r>
            <w:hyperlink r:id="rId161" w:history="1">
              <w:r w:rsidRPr="00F41952">
                <w:rPr>
                  <w:rFonts w:ascii="Courier" w:eastAsia="Times New Roman" w:hAnsi="Courier" w:cs="Times New Roman"/>
                  <w:color w:val="0000FF"/>
                  <w:sz w:val="27"/>
                  <w:u w:val="single"/>
                </w:rPr>
                <w:t>COMMIT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6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6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6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6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16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(q1_northwest);</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Range Partitioned</w:t>
            </w:r>
            <w:r w:rsidRPr="00F41952">
              <w:rPr>
                <w:rFonts w:ascii="Arial" w:eastAsia="Times New Roman" w:hAnsi="Arial" w:cs="Arial"/>
                <w:color w:val="000000"/>
                <w:sz w:val="20"/>
                <w:szCs w:val="20"/>
              </w:rPr>
              <w:br/>
              <w:t>Table - By Date</w:t>
            </w:r>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67"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6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prof_history_id</w:t>
            </w:r>
            <w:proofErr w:type="spellEnd"/>
            <w:r w:rsidRPr="00F41952">
              <w:rPr>
                <w:rFonts w:ascii="Courier" w:eastAsia="Times New Roman" w:hAnsi="Courier" w:cs="Times New Roman"/>
                <w:color w:val="000000"/>
                <w:sz w:val="27"/>
              </w:rPr>
              <w:t> </w:t>
            </w:r>
            <w:hyperlink r:id="rId169"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70"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hyperlink r:id="rId171"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organization_id</w:t>
            </w:r>
            <w:proofErr w:type="spellEnd"/>
            <w:r w:rsidRPr="00F41952">
              <w:rPr>
                <w:rFonts w:ascii="Courier" w:eastAsia="Times New Roman" w:hAnsi="Courier" w:cs="Times New Roman"/>
                <w:color w:val="000000"/>
                <w:sz w:val="27"/>
              </w:rPr>
              <w:t> </w:t>
            </w:r>
            <w:hyperlink r:id="rId172"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hyperlink r:id="rId173"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record_date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74"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rPr>
              <w:t> </w:t>
            </w:r>
            <w:hyperlink r:id="rId175"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hyperlink r:id="rId17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record_date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17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yr0</w:t>
            </w:r>
            <w:r w:rsidRPr="00F41952">
              <w:rPr>
                <w:rFonts w:ascii="Courier" w:eastAsia="Times New Roman" w:hAnsi="Courier" w:cs="Times New Roman"/>
                <w:color w:val="000000"/>
                <w:sz w:val="27"/>
              </w:rPr>
              <w:t> </w:t>
            </w:r>
            <w:hyperlink r:id="rId17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179"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('01-JAN-2007','DD-MON-YYYY'))</w:t>
            </w:r>
            <w:r w:rsidRPr="00F41952">
              <w:rPr>
                <w:rFonts w:ascii="Courier" w:eastAsia="Times New Roman" w:hAnsi="Courier" w:cs="Times New Roman"/>
                <w:color w:val="000000"/>
                <w:sz w:val="27"/>
                <w:szCs w:val="27"/>
              </w:rPr>
              <w:br/>
            </w:r>
            <w:hyperlink r:id="rId18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18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yr7</w:t>
            </w:r>
            <w:r w:rsidRPr="00F41952">
              <w:rPr>
                <w:rFonts w:ascii="Courier" w:eastAsia="Times New Roman" w:hAnsi="Courier" w:cs="Times New Roman"/>
                <w:color w:val="000000"/>
                <w:sz w:val="27"/>
              </w:rPr>
              <w:t> </w:t>
            </w:r>
            <w:hyperlink r:id="rId18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183"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('01-JAN-2008','DD-MON-YYYY'))</w:t>
            </w:r>
            <w:r w:rsidRPr="00F41952">
              <w:rPr>
                <w:rFonts w:ascii="Courier" w:eastAsia="Times New Roman" w:hAnsi="Courier" w:cs="Times New Roman"/>
                <w:color w:val="000000"/>
                <w:sz w:val="27"/>
                <w:szCs w:val="27"/>
              </w:rPr>
              <w:br/>
            </w:r>
            <w:hyperlink r:id="rId18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18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yr8</w:t>
            </w:r>
            <w:r w:rsidRPr="00F41952">
              <w:rPr>
                <w:rFonts w:ascii="Courier" w:eastAsia="Times New Roman" w:hAnsi="Courier" w:cs="Times New Roman"/>
                <w:color w:val="000000"/>
                <w:sz w:val="27"/>
              </w:rPr>
              <w:t> </w:t>
            </w:r>
            <w:hyperlink r:id="rId18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187"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('01-JAN-2009','DD-MON-YYYY'))</w:t>
            </w:r>
            <w:r w:rsidRPr="00F41952">
              <w:rPr>
                <w:rFonts w:ascii="Courier" w:eastAsia="Times New Roman" w:hAnsi="Courier" w:cs="Times New Roman"/>
                <w:color w:val="000000"/>
                <w:sz w:val="27"/>
                <w:szCs w:val="27"/>
              </w:rPr>
              <w:br/>
            </w:r>
            <w:hyperlink r:id="rId18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hyperlink r:id="rId18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yr9</w:t>
            </w:r>
            <w:r w:rsidRPr="00F41952">
              <w:rPr>
                <w:rFonts w:ascii="Courier" w:eastAsia="Times New Roman" w:hAnsi="Courier" w:cs="Times New Roman"/>
                <w:color w:val="000000"/>
                <w:sz w:val="27"/>
              </w:rPr>
              <w:t> </w:t>
            </w:r>
            <w:hyperlink r:id="rId19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9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9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19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part_name</w:t>
            </w:r>
            <w:proofErr w:type="spellEnd"/>
            <w:r w:rsidRPr="00F41952">
              <w:rPr>
                <w:rFonts w:ascii="Courier" w:eastAsia="Times New Roman" w:hAnsi="Courier" w:cs="Times New Roman"/>
                <w:color w:val="000000"/>
                <w:sz w:val="27"/>
                <w:szCs w:val="27"/>
              </w:rPr>
              <w:t xml:space="preserve"> format a9</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tbsp_name</w:t>
            </w:r>
            <w:proofErr w:type="spellEnd"/>
            <w:r w:rsidRPr="00F41952">
              <w:rPr>
                <w:rFonts w:ascii="Courier" w:eastAsia="Times New Roman" w:hAnsi="Courier" w:cs="Times New Roman"/>
                <w:color w:val="000000"/>
                <w:sz w:val="27"/>
                <w:szCs w:val="27"/>
              </w:rPr>
              <w:t xml:space="preserve"> format a9</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br/>
            </w:r>
            <w:hyperlink r:id="rId19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PART_NAME,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TBSP_NAME,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19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19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97"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98"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199"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200"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-720);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201"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202"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0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(2, 2, 2,</w:t>
            </w:r>
            <w:r w:rsidRPr="00F41952">
              <w:rPr>
                <w:rFonts w:ascii="Courier" w:eastAsia="Times New Roman" w:hAnsi="Courier" w:cs="Times New Roman"/>
                <w:color w:val="000000"/>
                <w:sz w:val="27"/>
              </w:rPr>
              <w:t> </w:t>
            </w:r>
            <w:hyperlink r:id="rId204"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-360);</w:t>
            </w:r>
            <w:r w:rsidRPr="00F41952">
              <w:rPr>
                <w:rFonts w:ascii="Courier" w:eastAsia="Times New Roman" w:hAnsi="Courier" w:cs="Times New Roman"/>
                <w:color w:val="000000"/>
                <w:sz w:val="27"/>
                <w:szCs w:val="27"/>
              </w:rPr>
              <w:br/>
            </w:r>
            <w:hyperlink r:id="rId205"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206"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0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(3, 3, 3,</w:t>
            </w:r>
            <w:r w:rsidRPr="00F41952">
              <w:rPr>
                <w:rFonts w:ascii="Courier" w:eastAsia="Times New Roman" w:hAnsi="Courier" w:cs="Times New Roman"/>
                <w:color w:val="000000"/>
                <w:sz w:val="27"/>
              </w:rPr>
              <w:t> </w:t>
            </w:r>
            <w:hyperlink r:id="rId208"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-180);</w:t>
            </w:r>
            <w:r w:rsidRPr="00F41952">
              <w:rPr>
                <w:rFonts w:ascii="Courier" w:eastAsia="Times New Roman" w:hAnsi="Courier" w:cs="Times New Roman"/>
                <w:color w:val="000000"/>
                <w:sz w:val="27"/>
                <w:szCs w:val="27"/>
              </w:rPr>
              <w:br/>
            </w:r>
            <w:hyperlink r:id="rId209"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210"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1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(4, 4, 4,</w:t>
            </w:r>
            <w:r w:rsidRPr="00F41952">
              <w:rPr>
                <w:rFonts w:ascii="Courier" w:eastAsia="Times New Roman" w:hAnsi="Courier" w:cs="Times New Roman"/>
                <w:color w:val="000000"/>
                <w:sz w:val="27"/>
              </w:rPr>
              <w:t> </w:t>
            </w:r>
            <w:hyperlink r:id="rId212"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1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1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1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1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1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(yr0);</w:t>
            </w:r>
            <w:r w:rsidRPr="00F41952">
              <w:rPr>
                <w:rFonts w:ascii="Courier" w:eastAsia="Times New Roman" w:hAnsi="Courier" w:cs="Times New Roman"/>
                <w:color w:val="000000"/>
                <w:sz w:val="27"/>
                <w:szCs w:val="27"/>
              </w:rPr>
              <w:br/>
            </w:r>
            <w:hyperlink r:id="rId21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1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2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(yr7);</w:t>
            </w:r>
            <w:r w:rsidRPr="00F41952">
              <w:rPr>
                <w:rFonts w:ascii="Courier" w:eastAsia="Times New Roman" w:hAnsi="Courier" w:cs="Times New Roman"/>
                <w:color w:val="000000"/>
                <w:sz w:val="27"/>
                <w:szCs w:val="27"/>
              </w:rPr>
              <w:br/>
            </w:r>
            <w:hyperlink r:id="rId22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2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2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(yr8);</w:t>
            </w:r>
            <w:r w:rsidRPr="00F41952">
              <w:rPr>
                <w:rFonts w:ascii="Courier" w:eastAsia="Times New Roman" w:hAnsi="Courier" w:cs="Times New Roman"/>
                <w:color w:val="000000"/>
                <w:sz w:val="27"/>
                <w:szCs w:val="27"/>
              </w:rPr>
              <w:br/>
            </w:r>
            <w:hyperlink r:id="rId22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2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22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(yr9);</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conn / as sysdba</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2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 xml:space="preserve">SESSION SET </w:t>
            </w:r>
            <w:proofErr w:type="spellStart"/>
            <w:r w:rsidRPr="00F41952">
              <w:rPr>
                <w:rFonts w:ascii="Courier" w:eastAsia="Times New Roman" w:hAnsi="Courier" w:cs="Times New Roman"/>
                <w:color w:val="000000"/>
                <w:sz w:val="27"/>
                <w:szCs w:val="27"/>
              </w:rPr>
              <w:t>tracefile_identifier</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228"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SESSION SET EVENTS '10128 trace name context forever, level 1';</w:t>
            </w:r>
            <w:r w:rsidRPr="00F41952">
              <w:rPr>
                <w:rFonts w:ascii="Courier" w:eastAsia="Times New Roman" w:hAnsi="Courier" w:cs="Times New Roman"/>
                <w:color w:val="000000"/>
                <w:sz w:val="27"/>
                <w:szCs w:val="27"/>
              </w:rPr>
              <w:br/>
            </w:r>
            <w:hyperlink r:id="rId22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3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uwclass.range_part</w:t>
            </w:r>
            <w:proofErr w:type="spellEnd"/>
            <w:r w:rsidRPr="00F41952">
              <w:rPr>
                <w:rFonts w:ascii="Courier" w:eastAsia="Times New Roman" w:hAnsi="Courier" w:cs="Times New Roman"/>
                <w:color w:val="000000"/>
                <w:sz w:val="27"/>
              </w:rPr>
              <w:t> </w:t>
            </w:r>
            <w:hyperlink r:id="rId23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(yr8);</w:t>
            </w:r>
            <w:r w:rsidRPr="00F41952">
              <w:rPr>
                <w:rFonts w:ascii="Courier" w:eastAsia="Times New Roman" w:hAnsi="Courier" w:cs="Times New Roman"/>
                <w:color w:val="000000"/>
                <w:sz w:val="27"/>
                <w:szCs w:val="27"/>
              </w:rPr>
              <w:br/>
            </w:r>
            <w:hyperlink r:id="rId232"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SESSION SET SQL_TRACE=FALSE;</w:t>
            </w:r>
            <w:r w:rsidRPr="00F41952">
              <w:rPr>
                <w:rFonts w:ascii="Courier" w:eastAsia="Times New Roman" w:hAnsi="Courier" w:cs="Times New Roman"/>
                <w:color w:val="000000"/>
                <w:sz w:val="27"/>
                <w:szCs w:val="27"/>
              </w:rPr>
              <w:br/>
              <w:t> </w:t>
            </w:r>
          </w:p>
          <w:tbl>
            <w:tblPr>
              <w:tblW w:w="4900" w:type="pct"/>
              <w:jc w:val="center"/>
              <w:tblBorders>
                <w:top w:val="outset" w:sz="6" w:space="0" w:color="111111"/>
                <w:left w:val="outset" w:sz="6" w:space="0" w:color="111111"/>
                <w:bottom w:val="outset" w:sz="6" w:space="0" w:color="111111"/>
                <w:right w:val="outset" w:sz="6" w:space="0" w:color="111111"/>
              </w:tblBorders>
              <w:shd w:val="clear" w:color="auto" w:fill="FFFFFF"/>
              <w:tblCellMar>
                <w:left w:w="0" w:type="dxa"/>
                <w:right w:w="0" w:type="dxa"/>
              </w:tblCellMar>
              <w:tblLook w:val="04A0"/>
            </w:tblPr>
            <w:tblGrid>
              <w:gridCol w:w="10820"/>
            </w:tblGrid>
            <w:tr w:rsidR="00F41952" w:rsidRPr="00F41952">
              <w:trPr>
                <w:jc w:val="center"/>
              </w:trPr>
              <w:tc>
                <w:tcPr>
                  <w:tcW w:w="50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F41952" w:rsidRPr="00F41952" w:rsidRDefault="00F41952" w:rsidP="00F41952">
                  <w:pPr>
                    <w:spacing w:after="0" w:line="240" w:lineRule="auto"/>
                    <w:rPr>
                      <w:rFonts w:ascii="Times New Roman" w:eastAsia="Times New Roman" w:hAnsi="Times New Roman" w:cs="Times New Roman"/>
                      <w:sz w:val="24"/>
                      <w:szCs w:val="24"/>
                    </w:rPr>
                  </w:pPr>
                  <w:r w:rsidRPr="00F41952">
                    <w:rPr>
                      <w:rFonts w:ascii="Arial" w:eastAsia="Times New Roman" w:hAnsi="Arial" w:cs="Arial"/>
                      <w:sz w:val="20"/>
                      <w:szCs w:val="20"/>
                    </w:rPr>
                    <w:t xml:space="preserve">Trace file c:\oracle\product\diag </w:t>
                  </w:r>
                  <w:proofErr w:type="spellStart"/>
                  <w:r w:rsidRPr="00F41952">
                    <w:rPr>
                      <w:rFonts w:ascii="Arial" w:eastAsia="Times New Roman" w:hAnsi="Arial" w:cs="Arial"/>
                      <w:sz w:val="20"/>
                      <w:szCs w:val="20"/>
                    </w:rPr>
                    <w:t>dbms</w:t>
                  </w:r>
                  <w:proofErr w:type="spellEnd"/>
                  <w:r w:rsidRPr="00F41952">
                    <w:rPr>
                      <w:rFonts w:ascii="Arial" w:eastAsia="Times New Roman" w:hAnsi="Arial" w:cs="Arial"/>
                      <w:sz w:val="20"/>
                      <w:szCs w:val="20"/>
                    </w:rPr>
                    <w:t>\</w:t>
                  </w:r>
                  <w:proofErr w:type="spellStart"/>
                  <w:r w:rsidRPr="00F41952">
                    <w:rPr>
                      <w:rFonts w:ascii="Arial" w:eastAsia="Times New Roman" w:hAnsi="Arial" w:cs="Arial"/>
                      <w:sz w:val="20"/>
                      <w:szCs w:val="20"/>
                    </w:rPr>
                    <w:t>orabase</w:t>
                  </w:r>
                  <w:proofErr w:type="spellEnd"/>
                  <w:r w:rsidRPr="00F41952">
                    <w:rPr>
                      <w:rFonts w:ascii="Arial" w:eastAsia="Times New Roman" w:hAnsi="Arial" w:cs="Arial"/>
                      <w:sz w:val="20"/>
                      <w:szCs w:val="20"/>
                    </w:rPr>
                    <w:t>\</w:t>
                  </w:r>
                  <w:proofErr w:type="spellStart"/>
                  <w:r w:rsidRPr="00F41952">
                    <w:rPr>
                      <w:rFonts w:ascii="Arial" w:eastAsia="Times New Roman" w:hAnsi="Arial" w:cs="Arial"/>
                      <w:sz w:val="20"/>
                      <w:szCs w:val="20"/>
                    </w:rPr>
                    <w:t>orabase</w:t>
                  </w:r>
                  <w:proofErr w:type="spellEnd"/>
                  <w:r w:rsidRPr="00F41952">
                    <w:rPr>
                      <w:rFonts w:ascii="Arial" w:eastAsia="Times New Roman" w:hAnsi="Arial" w:cs="Arial"/>
                      <w:sz w:val="20"/>
                      <w:szCs w:val="20"/>
                    </w:rPr>
                    <w:t xml:space="preserve"> race\orabase_ora_2976_range_part.trc</w:t>
                  </w:r>
                  <w:r w:rsidRPr="00F41952">
                    <w:rPr>
                      <w:rFonts w:ascii="Arial" w:eastAsia="Times New Roman" w:hAnsi="Arial" w:cs="Arial"/>
                      <w:sz w:val="20"/>
                      <w:szCs w:val="20"/>
                    </w:rPr>
                    <w:br/>
                    <w:t>Oracle Database 11g Enterprise Edition Release 11.1.0.6.0 - Production       q</w:t>
                  </w:r>
                  <w:r w:rsidRPr="00F41952">
                    <w:rPr>
                      <w:rFonts w:ascii="Arial" w:eastAsia="Times New Roman" w:hAnsi="Arial" w:cs="Arial"/>
                      <w:sz w:val="20"/>
                      <w:szCs w:val="20"/>
                    </w:rPr>
                    <w:br/>
                    <w:t>With the Partitioning, Oracle Label Security, OLAP, Data Mining,</w:t>
                  </w:r>
                  <w:r w:rsidRPr="00F41952">
                    <w:rPr>
                      <w:rFonts w:ascii="Arial" w:eastAsia="Times New Roman" w:hAnsi="Arial" w:cs="Arial"/>
                      <w:sz w:val="20"/>
                      <w:szCs w:val="20"/>
                    </w:rPr>
                    <w:br/>
                    <w:t>Oracle Database Vault and Real Application Testing options</w:t>
                  </w:r>
                  <w:r w:rsidRPr="00F41952">
                    <w:rPr>
                      <w:rFonts w:ascii="Arial" w:eastAsia="Times New Roman" w:hAnsi="Arial" w:cs="Arial"/>
                      <w:sz w:val="20"/>
                      <w:szCs w:val="20"/>
                    </w:rPr>
                    <w:br/>
                    <w:t>Windows XP Version V5.1 Service Pack 3</w:t>
                  </w:r>
                  <w:r w:rsidRPr="00F41952">
                    <w:rPr>
                      <w:rFonts w:ascii="Arial" w:eastAsia="Times New Roman" w:hAnsi="Arial" w:cs="Arial"/>
                      <w:sz w:val="20"/>
                      <w:szCs w:val="20"/>
                    </w:rPr>
                    <w:br/>
                    <w:t>CPU : 1 - type 586, 1 Physical Cores</w:t>
                  </w:r>
                  <w:r w:rsidRPr="00F41952">
                    <w:rPr>
                      <w:rFonts w:ascii="Arial" w:eastAsia="Times New Roman" w:hAnsi="Arial" w:cs="Arial"/>
                      <w:sz w:val="20"/>
                      <w:szCs w:val="20"/>
                    </w:rPr>
                    <w:br/>
                    <w:t>Process Affinity : 0x00000000</w:t>
                  </w:r>
                  <w:r w:rsidRPr="00F41952">
                    <w:rPr>
                      <w:rFonts w:ascii="Arial" w:eastAsia="Times New Roman" w:hAnsi="Arial" w:cs="Arial"/>
                      <w:sz w:val="20"/>
                      <w:szCs w:val="20"/>
                    </w:rPr>
                    <w:br/>
                    <w:t>Memory (Avail/Total): Ph:674M/2038M, Ph+PgF:2777M/3932M, VA:1275M/2047M</w:t>
                  </w:r>
                  <w:r w:rsidRPr="00F41952">
                    <w:rPr>
                      <w:rFonts w:ascii="Arial" w:eastAsia="Times New Roman" w:hAnsi="Arial" w:cs="Arial"/>
                      <w:sz w:val="20"/>
                      <w:szCs w:val="20"/>
                    </w:rPr>
                    <w:br/>
                    <w:t xml:space="preserve">Instance name: </w:t>
                  </w:r>
                  <w:proofErr w:type="spellStart"/>
                  <w:r w:rsidRPr="00F41952">
                    <w:rPr>
                      <w:rFonts w:ascii="Arial" w:eastAsia="Times New Roman" w:hAnsi="Arial" w:cs="Arial"/>
                      <w:sz w:val="20"/>
                      <w:szCs w:val="20"/>
                    </w:rPr>
                    <w:t>orabase</w:t>
                  </w:r>
                  <w:proofErr w:type="spellEnd"/>
                  <w:r w:rsidRPr="00F41952">
                    <w:rPr>
                      <w:rFonts w:ascii="Arial" w:eastAsia="Times New Roman" w:hAnsi="Arial" w:cs="Arial"/>
                      <w:sz w:val="20"/>
                      <w:szCs w:val="20"/>
                    </w:rPr>
                    <w:br/>
                    <w:t>Redo thread mounted by this instance: 1</w:t>
                  </w:r>
                  <w:r w:rsidRPr="00F41952">
                    <w:rPr>
                      <w:rFonts w:ascii="Arial" w:eastAsia="Times New Roman" w:hAnsi="Arial" w:cs="Arial"/>
                      <w:sz w:val="20"/>
                      <w:szCs w:val="20"/>
                    </w:rPr>
                    <w:br/>
                    <w:t>Oracle process number: 24</w:t>
                  </w:r>
                  <w:r w:rsidRPr="00F41952">
                    <w:rPr>
                      <w:rFonts w:ascii="Arial" w:eastAsia="Times New Roman" w:hAnsi="Arial" w:cs="Arial"/>
                      <w:sz w:val="20"/>
                      <w:szCs w:val="20"/>
                    </w:rPr>
                    <w:br/>
                    <w:t>Windows thread id: 2976, image: ORACLE.EXE (SHAD)</w:t>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br/>
                    <w:t>*** 2008-12-17 23:24:21.421</w:t>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lastRenderedPageBreak/>
                    <w:t>*** SESSION ID:(137.1810) 2008-12-17 23:24:21.421</w:t>
                  </w:r>
                  <w:r w:rsidRPr="00F41952">
                    <w:rPr>
                      <w:rFonts w:ascii="Courier" w:eastAsia="Times New Roman" w:hAnsi="Courier" w:cs="Times New Roman"/>
                      <w:sz w:val="20"/>
                      <w:szCs w:val="20"/>
                    </w:rPr>
                    <w:br/>
                    <w:t>*** CLIENT ID:() 2008-12-17 23:24:21.421</w:t>
                  </w:r>
                  <w:r w:rsidRPr="00F41952">
                    <w:rPr>
                      <w:rFonts w:ascii="Courier" w:eastAsia="Times New Roman" w:hAnsi="Courier" w:cs="Times New Roman"/>
                      <w:sz w:val="20"/>
                      <w:szCs w:val="20"/>
                    </w:rPr>
                    <w:br/>
                    <w:t>*** SERVICE NAME:(SYS$USERS) 2008-12-17 23:24:21.421</w:t>
                  </w:r>
                  <w:r w:rsidRPr="00F41952">
                    <w:rPr>
                      <w:rFonts w:ascii="Courier" w:eastAsia="Times New Roman" w:hAnsi="Courier" w:cs="Times New Roman"/>
                      <w:sz w:val="20"/>
                      <w:szCs w:val="20"/>
                    </w:rPr>
                    <w:br/>
                    <w:t>*** MODULE NAME:(sqlplusw.exe) 2008-12-17 23:24:21.421</w:t>
                  </w:r>
                  <w:r w:rsidRPr="00F41952">
                    <w:rPr>
                      <w:rFonts w:ascii="Courier" w:eastAsia="Times New Roman" w:hAnsi="Courier" w:cs="Times New Roman"/>
                      <w:sz w:val="20"/>
                      <w:szCs w:val="20"/>
                    </w:rPr>
                    <w:br/>
                    <w:t>*** ACTION NAME:() 2008-12-17 23:24:21.421</w:t>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br/>
                  </w:r>
                  <w:r w:rsidRPr="00F41952">
                    <w:rPr>
                      <w:rFonts w:ascii="Courier" w:eastAsia="Times New Roman" w:hAnsi="Courier" w:cs="Times New Roman"/>
                      <w:color w:val="FF0000"/>
                      <w:sz w:val="20"/>
                      <w:szCs w:val="20"/>
                    </w:rPr>
                    <w:t>partition pruning descriptor:</w:t>
                  </w:r>
                  <w:r w:rsidRPr="00F41952">
                    <w:rPr>
                      <w:rFonts w:ascii="Courier" w:eastAsia="Times New Roman" w:hAnsi="Courier" w:cs="Times New Roman"/>
                      <w:sz w:val="20"/>
                      <w:szCs w:val="20"/>
                    </w:rPr>
                    <w:br/>
                    <w:t>type = 0, level = 1</w:t>
                  </w:r>
                  <w:r w:rsidRPr="00F41952">
                    <w:rPr>
                      <w:rFonts w:ascii="Courier" w:eastAsia="Times New Roman" w:hAnsi="Courier" w:cs="Times New Roman"/>
                      <w:sz w:val="20"/>
                      <w:szCs w:val="20"/>
                    </w:rPr>
                    <w:br/>
                    <w:t>flags = {single, known, set by parser, }</w:t>
                  </w:r>
                  <w:r w:rsidRPr="00F41952">
                    <w:rPr>
                      <w:rFonts w:ascii="Courier" w:eastAsia="Times New Roman" w:hAnsi="Courier" w:cs="Times New Roman"/>
                      <w:sz w:val="20"/>
                      <w:szCs w:val="20"/>
                    </w:rPr>
                    <w:br/>
                  </w:r>
                  <w:r w:rsidRPr="00F41952">
                    <w:rPr>
                      <w:rFonts w:ascii="Courier" w:eastAsia="Times New Roman" w:hAnsi="Courier" w:cs="Times New Roman"/>
                      <w:color w:val="FF9900"/>
                      <w:sz w:val="20"/>
                      <w:szCs w:val="20"/>
                    </w:rPr>
                    <w:t>partition mapping descriptor:</w:t>
                  </w:r>
                  <w:r w:rsidRPr="00F41952">
                    <w:rPr>
                      <w:rFonts w:ascii="Courier" w:eastAsia="Times New Roman" w:hAnsi="Courier" w:cs="Times New Roman"/>
                      <w:sz w:val="20"/>
                      <w:szCs w:val="20"/>
                    </w:rPr>
                    <w:br/>
                    <w:t>partitioning method = range</w:t>
                  </w:r>
                  <w:r w:rsidRPr="00F41952">
                    <w:rPr>
                      <w:rFonts w:ascii="Courier" w:eastAsia="Times New Roman" w:hAnsi="Courier" w:cs="Times New Roman"/>
                      <w:sz w:val="20"/>
                      <w:szCs w:val="20"/>
                    </w:rPr>
                    <w:br/>
                    <w:t>number of partitions = 4</w:t>
                  </w:r>
                  <w:r w:rsidRPr="00F41952">
                    <w:rPr>
                      <w:rFonts w:ascii="Courier" w:eastAsia="Times New Roman" w:hAnsi="Courier" w:cs="Times New Roman"/>
                      <w:sz w:val="20"/>
                      <w:szCs w:val="20"/>
                    </w:rPr>
                    <w:br/>
                    <w:t>number of partitioning keys = 1</w:t>
                  </w:r>
                  <w:r w:rsidRPr="00F41952">
                    <w:rPr>
                      <w:rFonts w:ascii="Courier" w:eastAsia="Times New Roman" w:hAnsi="Courier" w:cs="Times New Roman"/>
                      <w:sz w:val="20"/>
                      <w:szCs w:val="20"/>
                    </w:rPr>
                    <w:br/>
                    <w:t>partitioning columns = (4)</w:t>
                  </w:r>
                  <w:r w:rsidRPr="00F41952">
                    <w:rPr>
                      <w:rFonts w:ascii="Courier" w:eastAsia="Times New Roman" w:hAnsi="Courier" w:cs="Times New Roman"/>
                      <w:sz w:val="20"/>
                      <w:szCs w:val="20"/>
                    </w:rPr>
                    <w:br/>
                  </w:r>
                  <w:r w:rsidRPr="00F41952">
                    <w:rPr>
                      <w:rFonts w:ascii="Courier" w:eastAsia="Times New Roman" w:hAnsi="Courier" w:cs="Times New Roman"/>
                      <w:color w:val="FF0000"/>
                      <w:sz w:val="20"/>
                      <w:szCs w:val="20"/>
                    </w:rPr>
                    <w:t>partition pruning descriptor:</w:t>
                  </w:r>
                  <w:r w:rsidRPr="00F41952">
                    <w:rPr>
                      <w:rFonts w:ascii="Courier" w:eastAsia="Times New Roman" w:hAnsi="Courier" w:cs="Times New Roman"/>
                      <w:sz w:val="20"/>
                      <w:szCs w:val="20"/>
                    </w:rPr>
                    <w:br/>
                    <w:t>type = 0, level = 1</w:t>
                  </w:r>
                  <w:r w:rsidRPr="00F41952">
                    <w:rPr>
                      <w:rFonts w:ascii="Courier" w:eastAsia="Times New Roman" w:hAnsi="Courier" w:cs="Times New Roman"/>
                      <w:sz w:val="20"/>
                      <w:szCs w:val="20"/>
                    </w:rPr>
                    <w:br/>
                    <w:t>flags = {single, known, set by parser, }</w:t>
                  </w:r>
                  <w:r w:rsidRPr="00F41952">
                    <w:rPr>
                      <w:rFonts w:ascii="Courier" w:eastAsia="Times New Roman" w:hAnsi="Courier" w:cs="Times New Roman"/>
                      <w:sz w:val="20"/>
                      <w:szCs w:val="20"/>
                    </w:rPr>
                    <w:br/>
                    <w:t>partition mapping descriptor:</w:t>
                  </w:r>
                  <w:r w:rsidRPr="00F41952">
                    <w:rPr>
                      <w:rFonts w:ascii="Courier" w:eastAsia="Times New Roman" w:hAnsi="Courier" w:cs="Times New Roman"/>
                      <w:sz w:val="20"/>
                      <w:szCs w:val="20"/>
                    </w:rPr>
                    <w:br/>
                    <w:t>partitioning method = range</w:t>
                  </w:r>
                  <w:r w:rsidRPr="00F41952">
                    <w:rPr>
                      <w:rFonts w:ascii="Courier" w:eastAsia="Times New Roman" w:hAnsi="Courier" w:cs="Times New Roman"/>
                      <w:sz w:val="20"/>
                      <w:szCs w:val="20"/>
                    </w:rPr>
                    <w:br/>
                    <w:t>number of partitions = 4</w:t>
                  </w:r>
                  <w:r w:rsidRPr="00F41952">
                    <w:rPr>
                      <w:rFonts w:ascii="Courier" w:eastAsia="Times New Roman" w:hAnsi="Courier" w:cs="Times New Roman"/>
                      <w:sz w:val="20"/>
                      <w:szCs w:val="20"/>
                    </w:rPr>
                    <w:br/>
                    <w:t>number of partitioning keys = 1</w:t>
                  </w:r>
                  <w:r w:rsidRPr="00F41952">
                    <w:rPr>
                      <w:rFonts w:ascii="Courier" w:eastAsia="Times New Roman" w:hAnsi="Courier" w:cs="Times New Roman"/>
                      <w:sz w:val="20"/>
                      <w:szCs w:val="20"/>
                    </w:rPr>
                    <w:br/>
                    <w:t>partitioning columns = (4)</w:t>
                  </w:r>
                  <w:r w:rsidRPr="00F41952">
                    <w:rPr>
                      <w:rFonts w:ascii="Courier" w:eastAsia="Times New Roman" w:hAnsi="Courier" w:cs="Times New Roman"/>
                      <w:sz w:val="20"/>
                      <w:szCs w:val="20"/>
                    </w:rPr>
                    <w:br/>
                  </w:r>
                  <w:r w:rsidRPr="00F41952">
                    <w:rPr>
                      <w:rFonts w:ascii="Courier" w:eastAsia="Times New Roman" w:hAnsi="Courier" w:cs="Times New Roman"/>
                      <w:color w:val="FF0000"/>
                      <w:sz w:val="20"/>
                      <w:szCs w:val="20"/>
                    </w:rPr>
                    <w:t>partition pruning descriptor:</w:t>
                  </w:r>
                  <w:r w:rsidRPr="00F41952">
                    <w:rPr>
                      <w:rFonts w:ascii="Courier" w:eastAsia="Times New Roman" w:hAnsi="Courier" w:cs="Times New Roman"/>
                      <w:sz w:val="20"/>
                      <w:szCs w:val="20"/>
                    </w:rPr>
                    <w:br/>
                    <w:t>type = 0, level = 1</w:t>
                  </w:r>
                  <w:r w:rsidRPr="00F41952">
                    <w:rPr>
                      <w:rFonts w:ascii="Courier" w:eastAsia="Times New Roman" w:hAnsi="Courier" w:cs="Times New Roman"/>
                      <w:sz w:val="20"/>
                      <w:szCs w:val="20"/>
                    </w:rPr>
                    <w:br/>
                    <w:t>flags = {single, known, set by parser, }</w:t>
                  </w:r>
                  <w:r w:rsidRPr="00F41952">
                    <w:rPr>
                      <w:rFonts w:ascii="Courier" w:eastAsia="Times New Roman" w:hAnsi="Courier" w:cs="Times New Roman"/>
                      <w:sz w:val="20"/>
                      <w:szCs w:val="20"/>
                    </w:rPr>
                    <w:br/>
                  </w:r>
                  <w:r w:rsidRPr="00F41952">
                    <w:rPr>
                      <w:rFonts w:ascii="Courier" w:eastAsia="Times New Roman" w:hAnsi="Courier" w:cs="Times New Roman"/>
                      <w:color w:val="FF9900"/>
                      <w:sz w:val="20"/>
                      <w:szCs w:val="20"/>
                    </w:rPr>
                    <w:t>partition mapping descriptor:</w:t>
                  </w:r>
                  <w:r w:rsidRPr="00F41952">
                    <w:rPr>
                      <w:rFonts w:ascii="Courier" w:eastAsia="Times New Roman" w:hAnsi="Courier" w:cs="Times New Roman"/>
                      <w:sz w:val="20"/>
                      <w:szCs w:val="20"/>
                    </w:rPr>
                    <w:br/>
                    <w:t>partitioning method = range</w:t>
                  </w:r>
                  <w:r w:rsidRPr="00F41952">
                    <w:rPr>
                      <w:rFonts w:ascii="Courier" w:eastAsia="Times New Roman" w:hAnsi="Courier" w:cs="Times New Roman"/>
                      <w:sz w:val="20"/>
                      <w:szCs w:val="20"/>
                    </w:rPr>
                    <w:br/>
                    <w:t>number of partitions = 4</w:t>
                  </w:r>
                  <w:r w:rsidRPr="00F41952">
                    <w:rPr>
                      <w:rFonts w:ascii="Courier" w:eastAsia="Times New Roman" w:hAnsi="Courier" w:cs="Times New Roman"/>
                      <w:sz w:val="20"/>
                      <w:szCs w:val="20"/>
                    </w:rPr>
                    <w:br/>
                    <w:t>number of partitioning keys = 1</w:t>
                  </w:r>
                  <w:r w:rsidRPr="00F41952">
                    <w:rPr>
                      <w:rFonts w:ascii="Courier" w:eastAsia="Times New Roman" w:hAnsi="Courier" w:cs="Times New Roman"/>
                      <w:sz w:val="20"/>
                      <w:szCs w:val="20"/>
                    </w:rPr>
                    <w:br/>
                    <w:t>partitioning columns = (4)</w:t>
                  </w:r>
                  <w:r w:rsidRPr="00F41952">
                    <w:rPr>
                      <w:rFonts w:ascii="Courier" w:eastAsia="Times New Roman" w:hAnsi="Courier" w:cs="Times New Roman"/>
                      <w:sz w:val="20"/>
                      <w:szCs w:val="20"/>
                    </w:rPr>
                    <w:br/>
                  </w:r>
                  <w:r w:rsidRPr="00F41952">
                    <w:rPr>
                      <w:rFonts w:ascii="Courier" w:eastAsia="Times New Roman" w:hAnsi="Courier" w:cs="Times New Roman"/>
                      <w:color w:val="FF0000"/>
                      <w:sz w:val="20"/>
                      <w:szCs w:val="20"/>
                    </w:rPr>
                    <w:t>partition pruning descriptor:</w:t>
                  </w:r>
                  <w:r w:rsidRPr="00F41952">
                    <w:rPr>
                      <w:rFonts w:ascii="Courier" w:eastAsia="Times New Roman" w:hAnsi="Courier" w:cs="Times New Roman"/>
                      <w:sz w:val="20"/>
                      <w:szCs w:val="20"/>
                    </w:rPr>
                    <w:br/>
                    <w:t>type = 0, level = 1</w:t>
                  </w:r>
                  <w:r w:rsidRPr="00F41952">
                    <w:rPr>
                      <w:rFonts w:ascii="Courier" w:eastAsia="Times New Roman" w:hAnsi="Courier" w:cs="Times New Roman"/>
                      <w:sz w:val="20"/>
                      <w:szCs w:val="20"/>
                    </w:rPr>
                    <w:br/>
                    <w:t>flags = {single, known, set by parser, }</w:t>
                  </w:r>
                  <w:r w:rsidRPr="00F41952">
                    <w:rPr>
                      <w:rFonts w:ascii="Courier" w:eastAsia="Times New Roman" w:hAnsi="Courier" w:cs="Times New Roman"/>
                      <w:sz w:val="20"/>
                      <w:szCs w:val="20"/>
                    </w:rPr>
                    <w:br/>
                  </w:r>
                  <w:r w:rsidRPr="00F41952">
                    <w:rPr>
                      <w:rFonts w:ascii="Courier" w:eastAsia="Times New Roman" w:hAnsi="Courier" w:cs="Times New Roman"/>
                      <w:color w:val="FF9900"/>
                      <w:sz w:val="20"/>
                      <w:szCs w:val="20"/>
                    </w:rPr>
                    <w:t>partition mapping descriptor:</w:t>
                  </w:r>
                  <w:r w:rsidRPr="00F41952">
                    <w:rPr>
                      <w:rFonts w:ascii="Courier" w:eastAsia="Times New Roman" w:hAnsi="Courier" w:cs="Times New Roman"/>
                      <w:sz w:val="20"/>
                      <w:szCs w:val="20"/>
                    </w:rPr>
                    <w:br/>
                    <w:t>partitioning method = range</w:t>
                  </w:r>
                  <w:r w:rsidRPr="00F41952">
                    <w:rPr>
                      <w:rFonts w:ascii="Courier" w:eastAsia="Times New Roman" w:hAnsi="Courier" w:cs="Times New Roman"/>
                      <w:sz w:val="20"/>
                      <w:szCs w:val="20"/>
                    </w:rPr>
                    <w:br/>
                    <w:t>number of partitions = 4</w:t>
                  </w:r>
                  <w:r w:rsidRPr="00F41952">
                    <w:rPr>
                      <w:rFonts w:ascii="Courier" w:eastAsia="Times New Roman" w:hAnsi="Courier" w:cs="Times New Roman"/>
                      <w:sz w:val="20"/>
                      <w:szCs w:val="20"/>
                    </w:rPr>
                    <w:br/>
                    <w:t>number of partitioning keys = 1</w:t>
                  </w:r>
                  <w:r w:rsidRPr="00F41952">
                    <w:rPr>
                      <w:rFonts w:ascii="Courier" w:eastAsia="Times New Roman" w:hAnsi="Courier" w:cs="Times New Roman"/>
                      <w:sz w:val="20"/>
                      <w:szCs w:val="20"/>
                    </w:rPr>
                    <w:br/>
                    <w:t>partitioning columns = (4)</w:t>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br/>
                    <w:t>*** 2008-12-17 23:24:42.453</w:t>
                  </w:r>
                  <w:r w:rsidRPr="00F41952">
                    <w:rPr>
                      <w:rFonts w:ascii="Courier" w:eastAsia="Times New Roman" w:hAnsi="Courier" w:cs="Times New Roman"/>
                      <w:sz w:val="20"/>
                      <w:szCs w:val="20"/>
                    </w:rPr>
                    <w:br/>
                    <w:t xml:space="preserve">Partition </w:t>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Information:</w:t>
                  </w:r>
                  <w:r w:rsidRPr="00F41952">
                    <w:rPr>
                      <w:rFonts w:ascii="Courier" w:eastAsia="Times New Roman" w:hAnsi="Courier" w:cs="Times New Roman"/>
                      <w:sz w:val="20"/>
                      <w:szCs w:val="20"/>
                    </w:rPr>
                    <w:br/>
                    <w:t>partition level =</w:t>
                  </w:r>
                  <w:r w:rsidRPr="00F41952">
                    <w:rPr>
                      <w:rFonts w:ascii="Courier" w:eastAsia="Times New Roman" w:hAnsi="Courier" w:cs="Times New Roman"/>
                      <w:sz w:val="20"/>
                    </w:rPr>
                    <w:t> </w:t>
                  </w:r>
                  <w:hyperlink r:id="rId233" w:history="1">
                    <w:r w:rsidRPr="00F41952">
                      <w:rPr>
                        <w:rFonts w:ascii="Courier" w:eastAsia="Times New Roman" w:hAnsi="Courier" w:cs="Times New Roman"/>
                        <w:color w:val="0000FF"/>
                        <w:sz w:val="20"/>
                        <w:u w:val="single"/>
                      </w:rPr>
                      <w:t>PARTITION</w:t>
                    </w:r>
                  </w:hyperlink>
                  <w:r w:rsidRPr="00F41952">
                    <w:rPr>
                      <w:rFonts w:ascii="Courier" w:eastAsia="Times New Roman" w:hAnsi="Courier" w:cs="Times New Roman"/>
                      <w:sz w:val="20"/>
                    </w:rPr>
                    <w:t> </w:t>
                  </w:r>
                  <w:r w:rsidRPr="00F41952">
                    <w:rPr>
                      <w:rFonts w:ascii="Courier" w:eastAsia="Times New Roman" w:hAnsi="Courier" w:cs="Times New Roman"/>
                      <w:sz w:val="20"/>
                      <w:szCs w:val="20"/>
                    </w:rPr>
                    <w:br/>
                    <w:t>call time = RUN</w:t>
                  </w:r>
                  <w:r w:rsidRPr="00F41952">
                    <w:rPr>
                      <w:rFonts w:ascii="Courier" w:eastAsia="Times New Roman" w:hAnsi="Courier" w:cs="Times New Roman"/>
                      <w:sz w:val="20"/>
                      <w:szCs w:val="20"/>
                    </w:rPr>
                    <w:br/>
                    <w:t>order = ASCENDING</w:t>
                  </w:r>
                  <w:r w:rsidRPr="00F41952">
                    <w:rPr>
                      <w:rFonts w:ascii="Courier" w:eastAsia="Times New Roman" w:hAnsi="Courier" w:cs="Times New Roman"/>
                      <w:sz w:val="20"/>
                      <w:szCs w:val="20"/>
                    </w:rPr>
                    <w:br/>
                    <w:t xml:space="preserve">Partition </w:t>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for level 1:</w:t>
                  </w:r>
                  <w:r w:rsidRPr="00F41952">
                    <w:rPr>
                      <w:rFonts w:ascii="Courier" w:eastAsia="Times New Roman" w:hAnsi="Courier" w:cs="Times New Roman"/>
                      <w:sz w:val="20"/>
                      <w:szCs w:val="20"/>
                    </w:rPr>
                    <w:br/>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 RANGE [2, 2]</w:t>
                  </w:r>
                  <w:r w:rsidRPr="00F41952">
                    <w:rPr>
                      <w:rFonts w:ascii="Courier" w:eastAsia="Times New Roman" w:hAnsi="Courier" w:cs="Times New Roman"/>
                      <w:sz w:val="20"/>
                      <w:szCs w:val="20"/>
                    </w:rPr>
                    <w:br/>
                    <w:t>index = 2</w:t>
                  </w:r>
                  <w:r w:rsidRPr="00F41952">
                    <w:rPr>
                      <w:rFonts w:ascii="Courier" w:eastAsia="Times New Roman" w:hAnsi="Courier" w:cs="Times New Roman"/>
                      <w:sz w:val="20"/>
                      <w:szCs w:val="20"/>
                    </w:rPr>
                    <w:br/>
                    <w:t xml:space="preserve">current partition: part# = 2, </w:t>
                  </w:r>
                  <w:proofErr w:type="spellStart"/>
                  <w:r w:rsidRPr="00F41952">
                    <w:rPr>
                      <w:rFonts w:ascii="Courier" w:eastAsia="Times New Roman" w:hAnsi="Courier" w:cs="Times New Roman"/>
                      <w:sz w:val="20"/>
                      <w:szCs w:val="20"/>
                    </w:rPr>
                    <w:t>subp</w:t>
                  </w:r>
                  <w:proofErr w:type="spellEnd"/>
                  <w:r w:rsidRPr="00F41952">
                    <w:rPr>
                      <w:rFonts w:ascii="Courier" w:eastAsia="Times New Roman" w:hAnsi="Courier" w:cs="Times New Roman"/>
                      <w:sz w:val="20"/>
                      <w:szCs w:val="20"/>
                    </w:rPr>
                    <w:t># = 1048576, abs# = 2</w:t>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lastRenderedPageBreak/>
                    <w:t>*** 2008-12-17 23:25:04.359</w:t>
                  </w:r>
                  <w:r w:rsidRPr="00F41952">
                    <w:rPr>
                      <w:rFonts w:ascii="Courier" w:eastAsia="Times New Roman" w:hAnsi="Courier" w:cs="Times New Roman"/>
                      <w:sz w:val="20"/>
                      <w:szCs w:val="20"/>
                    </w:rPr>
                    <w:br/>
                    <w:t xml:space="preserve">Partition </w:t>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Information:</w:t>
                  </w:r>
                  <w:r w:rsidRPr="00F41952">
                    <w:rPr>
                      <w:rFonts w:ascii="Courier" w:eastAsia="Times New Roman" w:hAnsi="Courier" w:cs="Times New Roman"/>
                      <w:sz w:val="20"/>
                      <w:szCs w:val="20"/>
                    </w:rPr>
                    <w:br/>
                    <w:t>partition level =</w:t>
                  </w:r>
                  <w:r w:rsidRPr="00F41952">
                    <w:rPr>
                      <w:rFonts w:ascii="Courier" w:eastAsia="Times New Roman" w:hAnsi="Courier" w:cs="Times New Roman"/>
                      <w:sz w:val="20"/>
                    </w:rPr>
                    <w:t> </w:t>
                  </w:r>
                  <w:hyperlink r:id="rId234" w:history="1">
                    <w:r w:rsidRPr="00F41952">
                      <w:rPr>
                        <w:rFonts w:ascii="Courier" w:eastAsia="Times New Roman" w:hAnsi="Courier" w:cs="Times New Roman"/>
                        <w:color w:val="0000FF"/>
                        <w:sz w:val="20"/>
                        <w:u w:val="single"/>
                      </w:rPr>
                      <w:t>PARTITION</w:t>
                    </w:r>
                  </w:hyperlink>
                  <w:r w:rsidRPr="00F41952">
                    <w:rPr>
                      <w:rFonts w:ascii="Courier" w:eastAsia="Times New Roman" w:hAnsi="Courier" w:cs="Times New Roman"/>
                      <w:sz w:val="20"/>
                    </w:rPr>
                    <w:t> </w:t>
                  </w:r>
                  <w:r w:rsidRPr="00F41952">
                    <w:rPr>
                      <w:rFonts w:ascii="Courier" w:eastAsia="Times New Roman" w:hAnsi="Courier" w:cs="Times New Roman"/>
                      <w:sz w:val="20"/>
                      <w:szCs w:val="20"/>
                    </w:rPr>
                    <w:br/>
                    <w:t>call time = RUN</w:t>
                  </w:r>
                  <w:r w:rsidRPr="00F41952">
                    <w:rPr>
                      <w:rFonts w:ascii="Courier" w:eastAsia="Times New Roman" w:hAnsi="Courier" w:cs="Times New Roman"/>
                      <w:sz w:val="20"/>
                      <w:szCs w:val="20"/>
                    </w:rPr>
                    <w:br/>
                    <w:t>order = ASCENDING</w:t>
                  </w:r>
                  <w:r w:rsidRPr="00F41952">
                    <w:rPr>
                      <w:rFonts w:ascii="Courier" w:eastAsia="Times New Roman" w:hAnsi="Courier" w:cs="Times New Roman"/>
                      <w:sz w:val="20"/>
                      <w:szCs w:val="20"/>
                    </w:rPr>
                    <w:br/>
                    <w:t xml:space="preserve">Partition </w:t>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for level 1:</w:t>
                  </w:r>
                  <w:r w:rsidRPr="00F41952">
                    <w:rPr>
                      <w:rFonts w:ascii="Courier" w:eastAsia="Times New Roman" w:hAnsi="Courier" w:cs="Times New Roman"/>
                      <w:sz w:val="20"/>
                      <w:szCs w:val="20"/>
                    </w:rPr>
                    <w:br/>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 RANGE [2, 2]</w:t>
                  </w:r>
                  <w:r w:rsidRPr="00F41952">
                    <w:rPr>
                      <w:rFonts w:ascii="Courier" w:eastAsia="Times New Roman" w:hAnsi="Courier" w:cs="Times New Roman"/>
                      <w:sz w:val="20"/>
                      <w:szCs w:val="20"/>
                    </w:rPr>
                    <w:br/>
                    <w:t>index = 2</w:t>
                  </w:r>
                  <w:r w:rsidRPr="00F41952">
                    <w:rPr>
                      <w:rFonts w:ascii="Courier" w:eastAsia="Times New Roman" w:hAnsi="Courier" w:cs="Times New Roman"/>
                      <w:sz w:val="20"/>
                      <w:szCs w:val="20"/>
                    </w:rPr>
                    <w:br/>
                    <w:t xml:space="preserve">current partition: part# = 2, </w:t>
                  </w:r>
                  <w:proofErr w:type="spellStart"/>
                  <w:r w:rsidRPr="00F41952">
                    <w:rPr>
                      <w:rFonts w:ascii="Courier" w:eastAsia="Times New Roman" w:hAnsi="Courier" w:cs="Times New Roman"/>
                      <w:sz w:val="20"/>
                      <w:szCs w:val="20"/>
                    </w:rPr>
                    <w:t>subp</w:t>
                  </w:r>
                  <w:proofErr w:type="spellEnd"/>
                  <w:r w:rsidRPr="00F41952">
                    <w:rPr>
                      <w:rFonts w:ascii="Courier" w:eastAsia="Times New Roman" w:hAnsi="Courier" w:cs="Times New Roman"/>
                      <w:sz w:val="20"/>
                      <w:szCs w:val="20"/>
                    </w:rPr>
                    <w:t># = 1048576, abs# = 2</w:t>
                  </w:r>
                  <w:r w:rsidRPr="00F41952">
                    <w:rPr>
                      <w:rFonts w:ascii="Courier" w:eastAsia="Times New Roman" w:hAnsi="Courier" w:cs="Times New Roman"/>
                      <w:sz w:val="20"/>
                      <w:szCs w:val="20"/>
                    </w:rPr>
                    <w:br/>
                  </w:r>
                  <w:r w:rsidRPr="00F41952">
                    <w:rPr>
                      <w:rFonts w:ascii="Courier" w:eastAsia="Times New Roman" w:hAnsi="Courier" w:cs="Times New Roman"/>
                      <w:sz w:val="20"/>
                      <w:szCs w:val="20"/>
                    </w:rPr>
                    <w:br/>
                    <w:t>*** 2008-12-17 23:25:53.437</w:t>
                  </w:r>
                  <w:r w:rsidRPr="00F41952">
                    <w:rPr>
                      <w:rFonts w:ascii="Courier" w:eastAsia="Times New Roman" w:hAnsi="Courier" w:cs="Times New Roman"/>
                      <w:sz w:val="20"/>
                      <w:szCs w:val="20"/>
                    </w:rPr>
                    <w:br/>
                    <w:t xml:space="preserve">Partition </w:t>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Information:</w:t>
                  </w:r>
                  <w:r w:rsidRPr="00F41952">
                    <w:rPr>
                      <w:rFonts w:ascii="Courier" w:eastAsia="Times New Roman" w:hAnsi="Courier" w:cs="Times New Roman"/>
                      <w:sz w:val="20"/>
                      <w:szCs w:val="20"/>
                    </w:rPr>
                    <w:br/>
                    <w:t>partition level =</w:t>
                  </w:r>
                  <w:r w:rsidRPr="00F41952">
                    <w:rPr>
                      <w:rFonts w:ascii="Courier" w:eastAsia="Times New Roman" w:hAnsi="Courier" w:cs="Times New Roman"/>
                      <w:sz w:val="20"/>
                    </w:rPr>
                    <w:t> </w:t>
                  </w:r>
                  <w:hyperlink r:id="rId235" w:history="1">
                    <w:r w:rsidRPr="00F41952">
                      <w:rPr>
                        <w:rFonts w:ascii="Courier" w:eastAsia="Times New Roman" w:hAnsi="Courier" w:cs="Times New Roman"/>
                        <w:color w:val="0000FF"/>
                        <w:sz w:val="20"/>
                        <w:u w:val="single"/>
                      </w:rPr>
                      <w:t>PARTITION</w:t>
                    </w:r>
                  </w:hyperlink>
                  <w:r w:rsidRPr="00F41952">
                    <w:rPr>
                      <w:rFonts w:ascii="Courier" w:eastAsia="Times New Roman" w:hAnsi="Courier" w:cs="Times New Roman"/>
                      <w:sz w:val="20"/>
                    </w:rPr>
                    <w:t> </w:t>
                  </w:r>
                  <w:r w:rsidRPr="00F41952">
                    <w:rPr>
                      <w:rFonts w:ascii="Courier" w:eastAsia="Times New Roman" w:hAnsi="Courier" w:cs="Times New Roman"/>
                      <w:sz w:val="20"/>
                      <w:szCs w:val="20"/>
                    </w:rPr>
                    <w:br/>
                    <w:t>call time = RUN</w:t>
                  </w:r>
                  <w:r w:rsidRPr="00F41952">
                    <w:rPr>
                      <w:rFonts w:ascii="Courier" w:eastAsia="Times New Roman" w:hAnsi="Courier" w:cs="Times New Roman"/>
                      <w:sz w:val="20"/>
                      <w:szCs w:val="20"/>
                    </w:rPr>
                    <w:br/>
                    <w:t>order = ASCENDING</w:t>
                  </w:r>
                  <w:r w:rsidRPr="00F41952">
                    <w:rPr>
                      <w:rFonts w:ascii="Courier" w:eastAsia="Times New Roman" w:hAnsi="Courier" w:cs="Times New Roman"/>
                      <w:sz w:val="20"/>
                      <w:szCs w:val="20"/>
                    </w:rPr>
                    <w:br/>
                    <w:t xml:space="preserve">Partition </w:t>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for level 1:</w:t>
                  </w:r>
                  <w:r w:rsidRPr="00F41952">
                    <w:rPr>
                      <w:rFonts w:ascii="Courier" w:eastAsia="Times New Roman" w:hAnsi="Courier" w:cs="Times New Roman"/>
                      <w:sz w:val="20"/>
                      <w:szCs w:val="20"/>
                    </w:rPr>
                    <w:br/>
                  </w:r>
                  <w:proofErr w:type="spellStart"/>
                  <w:r w:rsidRPr="00F41952">
                    <w:rPr>
                      <w:rFonts w:ascii="Courier" w:eastAsia="Times New Roman" w:hAnsi="Courier" w:cs="Times New Roman"/>
                      <w:sz w:val="20"/>
                      <w:szCs w:val="20"/>
                    </w:rPr>
                    <w:t>iterator</w:t>
                  </w:r>
                  <w:proofErr w:type="spellEnd"/>
                  <w:r w:rsidRPr="00F41952">
                    <w:rPr>
                      <w:rFonts w:ascii="Courier" w:eastAsia="Times New Roman" w:hAnsi="Courier" w:cs="Times New Roman"/>
                      <w:sz w:val="20"/>
                      <w:szCs w:val="20"/>
                    </w:rPr>
                    <w:t xml:space="preserve"> = RANGE [2, 2]</w:t>
                  </w:r>
                  <w:r w:rsidRPr="00F41952">
                    <w:rPr>
                      <w:rFonts w:ascii="Courier" w:eastAsia="Times New Roman" w:hAnsi="Courier" w:cs="Times New Roman"/>
                      <w:sz w:val="20"/>
                      <w:szCs w:val="20"/>
                    </w:rPr>
                    <w:br/>
                    <w:t>index = 2</w:t>
                  </w:r>
                  <w:r w:rsidRPr="00F41952">
                    <w:rPr>
                      <w:rFonts w:ascii="Courier" w:eastAsia="Times New Roman" w:hAnsi="Courier" w:cs="Times New Roman"/>
                      <w:sz w:val="20"/>
                      <w:szCs w:val="20"/>
                    </w:rPr>
                    <w:br/>
                    <w:t xml:space="preserve">current partition: part# = 2, </w:t>
                  </w:r>
                  <w:proofErr w:type="spellStart"/>
                  <w:r w:rsidRPr="00F41952">
                    <w:rPr>
                      <w:rFonts w:ascii="Courier" w:eastAsia="Times New Roman" w:hAnsi="Courier" w:cs="Times New Roman"/>
                      <w:sz w:val="20"/>
                      <w:szCs w:val="20"/>
                    </w:rPr>
                    <w:t>subp</w:t>
                  </w:r>
                  <w:proofErr w:type="spellEnd"/>
                  <w:r w:rsidRPr="00F41952">
                    <w:rPr>
                      <w:rFonts w:ascii="Courier" w:eastAsia="Times New Roman" w:hAnsi="Courier" w:cs="Times New Roman"/>
                      <w:sz w:val="20"/>
                      <w:szCs w:val="20"/>
                    </w:rPr>
                    <w:t># = 1048576, abs# = 2</w:t>
                  </w:r>
                </w:p>
              </w:tc>
            </w:tr>
          </w:tbl>
          <w:p w:rsidR="00F41952" w:rsidRPr="00F41952" w:rsidRDefault="00F41952" w:rsidP="00F41952">
            <w:p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Courier" w:eastAsia="Times New Roman" w:hAnsi="Courier" w:cs="Times New Roman"/>
                <w:color w:val="000000"/>
                <w:sz w:val="27"/>
                <w:szCs w:val="27"/>
              </w:rPr>
              <w:lastRenderedPageBreak/>
              <w:t>x</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Range Partitioned Table - By Alpha</w:t>
            </w:r>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236"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23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students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student_id</w:t>
            </w:r>
            <w:proofErr w:type="spellEnd"/>
            <w:r w:rsidRPr="00F41952">
              <w:rPr>
                <w:rFonts w:ascii="Courier" w:eastAsia="Times New Roman" w:hAnsi="Courier" w:cs="Times New Roman"/>
                <w:color w:val="000000"/>
                <w:sz w:val="27"/>
              </w:rPr>
              <w:t> </w:t>
            </w:r>
            <w:hyperlink r:id="rId23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(6),</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student_fn</w:t>
            </w:r>
            <w:proofErr w:type="spellEnd"/>
            <w:r w:rsidRPr="00F41952">
              <w:rPr>
                <w:rFonts w:ascii="Courier" w:eastAsia="Times New Roman" w:hAnsi="Courier" w:cs="Times New Roman"/>
                <w:color w:val="000000"/>
                <w:sz w:val="27"/>
              </w:rPr>
              <w:t> </w:t>
            </w:r>
            <w:hyperlink r:id="rId23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student_ln</w:t>
            </w:r>
            <w:proofErr w:type="spellEnd"/>
            <w:r w:rsidRPr="00F41952">
              <w:rPr>
                <w:rFonts w:ascii="Courier" w:eastAsia="Times New Roman" w:hAnsi="Courier" w:cs="Times New Roman"/>
                <w:color w:val="000000"/>
                <w:sz w:val="27"/>
              </w:rPr>
              <w:t> </w:t>
            </w:r>
            <w:hyperlink r:id="rId240"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szCs w:val="27"/>
              </w:rPr>
              <w:br/>
              <w:t>PRIMARY KEY (</w:t>
            </w:r>
            <w:proofErr w:type="spellStart"/>
            <w:r w:rsidRPr="00F41952">
              <w:rPr>
                <w:rFonts w:ascii="Courier" w:eastAsia="Times New Roman" w:hAnsi="Courier" w:cs="Times New Roman"/>
                <w:color w:val="000000"/>
                <w:sz w:val="27"/>
                <w:szCs w:val="27"/>
              </w:rPr>
              <w:t>student_id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24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student_ln</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24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proofErr w:type="spellStart"/>
            <w:r w:rsidRPr="00F41952">
              <w:rPr>
                <w:rFonts w:ascii="Courier" w:eastAsia="Times New Roman" w:hAnsi="Courier" w:cs="Times New Roman"/>
                <w:color w:val="000000"/>
                <w:sz w:val="27"/>
                <w:szCs w:val="27"/>
              </w:rPr>
              <w:t>student_ae</w:t>
            </w:r>
            <w:proofErr w:type="spellEnd"/>
            <w:r w:rsidRPr="00F41952">
              <w:rPr>
                <w:rFonts w:ascii="Courier" w:eastAsia="Times New Roman" w:hAnsi="Courier" w:cs="Times New Roman"/>
                <w:color w:val="000000"/>
                <w:sz w:val="27"/>
              </w:rPr>
              <w:t> </w:t>
            </w:r>
            <w:hyperlink r:id="rId24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 </w:t>
            </w:r>
            <w:hyperlink r:id="rId24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24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proofErr w:type="spellStart"/>
            <w:r w:rsidRPr="00F41952">
              <w:rPr>
                <w:rFonts w:ascii="Courier" w:eastAsia="Times New Roman" w:hAnsi="Courier" w:cs="Times New Roman"/>
                <w:color w:val="000000"/>
                <w:sz w:val="27"/>
                <w:szCs w:val="27"/>
              </w:rPr>
              <w:t>student_fl</w:t>
            </w:r>
            <w:proofErr w:type="spellEnd"/>
            <w:r w:rsidRPr="00F41952">
              <w:rPr>
                <w:rFonts w:ascii="Courier" w:eastAsia="Times New Roman" w:hAnsi="Courier" w:cs="Times New Roman"/>
                <w:color w:val="000000"/>
                <w:sz w:val="27"/>
              </w:rPr>
              <w:t> </w:t>
            </w:r>
            <w:hyperlink r:id="rId24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('M%') </w:t>
            </w:r>
            <w:hyperlink r:id="rId24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24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proofErr w:type="spellStart"/>
            <w:r w:rsidRPr="00F41952">
              <w:rPr>
                <w:rFonts w:ascii="Courier" w:eastAsia="Times New Roman" w:hAnsi="Courier" w:cs="Times New Roman"/>
                <w:color w:val="000000"/>
                <w:sz w:val="27"/>
                <w:szCs w:val="27"/>
              </w:rPr>
              <w:t>student_mr</w:t>
            </w:r>
            <w:proofErr w:type="spellEnd"/>
            <w:r w:rsidRPr="00F41952">
              <w:rPr>
                <w:rFonts w:ascii="Courier" w:eastAsia="Times New Roman" w:hAnsi="Courier" w:cs="Times New Roman"/>
                <w:color w:val="000000"/>
                <w:sz w:val="27"/>
              </w:rPr>
              <w:t> </w:t>
            </w:r>
            <w:hyperlink r:id="rId249"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 </w:t>
            </w:r>
            <w:hyperlink r:id="rId25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hyperlink r:id="rId25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proofErr w:type="spellStart"/>
            <w:r w:rsidRPr="00F41952">
              <w:rPr>
                <w:rFonts w:ascii="Courier" w:eastAsia="Times New Roman" w:hAnsi="Courier" w:cs="Times New Roman"/>
                <w:color w:val="000000"/>
                <w:sz w:val="27"/>
                <w:szCs w:val="27"/>
              </w:rPr>
              <w:t>student_sz</w:t>
            </w:r>
            <w:proofErr w:type="spellEnd"/>
            <w:r w:rsidRPr="00F41952">
              <w:rPr>
                <w:rFonts w:ascii="Courier" w:eastAsia="Times New Roman" w:hAnsi="Courier" w:cs="Times New Roman"/>
                <w:color w:val="000000"/>
                <w:sz w:val="27"/>
              </w:rPr>
              <w:t> </w:t>
            </w:r>
            <w:hyperlink r:id="rId25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 </w:t>
            </w:r>
            <w:hyperlink r:id="rId25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5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25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5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25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1" w:name="ptrp"/>
            <w:r w:rsidRPr="00F41952">
              <w:rPr>
                <w:rFonts w:ascii="Arial" w:eastAsia="Times New Roman" w:hAnsi="Arial" w:cs="Arial"/>
                <w:color w:val="000000"/>
                <w:sz w:val="20"/>
                <w:szCs w:val="20"/>
              </w:rPr>
              <w:br/>
              <w:t>Referential Partitioned Table</w:t>
            </w:r>
            <w:bookmarkEnd w:id="1"/>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25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259" w:history="1">
              <w:r w:rsidRPr="00F41952">
                <w:rPr>
                  <w:rFonts w:ascii="Courier" w:eastAsia="Times New Roman" w:hAnsi="Courier" w:cs="Times New Roman"/>
                  <w:color w:val="0000FF"/>
                  <w:sz w:val="27"/>
                  <w:u w:val="single"/>
                </w:rPr>
                <w:t>MIN</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60" w:history="1">
              <w:r w:rsidRPr="00F41952">
                <w:rPr>
                  <w:rFonts w:ascii="Courier" w:eastAsia="Times New Roman" w:hAnsi="Courier" w:cs="Times New Roman"/>
                  <w:color w:val="0000FF"/>
                  <w:sz w:val="27"/>
                  <w:u w:val="single"/>
                </w:rPr>
                <w:t>MAX</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26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all_tables</w:t>
            </w:r>
            <w:proofErr w:type="spellEnd"/>
            <w:r w:rsidRPr="00F41952">
              <w:rPr>
                <w:rFonts w:ascii="Courier" w:eastAsia="Times New Roman" w:hAnsi="Courier" w:cs="Times New Roman"/>
                <w:color w:val="000000"/>
                <w:sz w:val="27"/>
                <w:szCs w:val="27"/>
              </w:rPr>
              <w:br/>
            </w:r>
            <w:hyperlink r:id="rId26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t xml:space="preserve"> IS</w:t>
            </w:r>
            <w:r w:rsidRPr="00F41952">
              <w:rPr>
                <w:rFonts w:ascii="Courier" w:eastAsia="Times New Roman" w:hAnsi="Courier" w:cs="Times New Roman"/>
                <w:color w:val="000000"/>
                <w:sz w:val="27"/>
              </w:rPr>
              <w:t> </w:t>
            </w:r>
            <w:hyperlink r:id="rId263"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64"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26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ref_parent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266"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(30),</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order_date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267"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26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26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27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num_rows1</w:t>
            </w:r>
            <w:r w:rsidRPr="00F41952">
              <w:rPr>
                <w:rFonts w:ascii="Courier" w:eastAsia="Times New Roman" w:hAnsi="Courier" w:cs="Times New Roman"/>
                <w:color w:val="000000"/>
                <w:sz w:val="27"/>
              </w:rPr>
              <w:t> </w:t>
            </w:r>
            <w:hyperlink r:id="rId27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(100)</w:t>
            </w:r>
            <w:r w:rsidRPr="00F41952">
              <w:rPr>
                <w:rFonts w:ascii="Courier" w:eastAsia="Times New Roman" w:hAnsi="Courier" w:cs="Times New Roman"/>
                <w:color w:val="000000"/>
                <w:sz w:val="27"/>
              </w:rPr>
              <w:t> </w:t>
            </w:r>
            <w:hyperlink r:id="rId272"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27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num_rows2</w:t>
            </w:r>
            <w:r w:rsidRPr="00F41952">
              <w:rPr>
                <w:rFonts w:ascii="Courier" w:eastAsia="Times New Roman" w:hAnsi="Courier" w:cs="Times New Roman"/>
                <w:color w:val="000000"/>
                <w:sz w:val="27"/>
              </w:rPr>
              <w:t> </w:t>
            </w:r>
            <w:hyperlink r:id="rId27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(1000)</w:t>
            </w:r>
            <w:r w:rsidRPr="00F41952">
              <w:rPr>
                <w:rFonts w:ascii="Courier" w:eastAsia="Times New Roman" w:hAnsi="Courier" w:cs="Times New Roman"/>
                <w:color w:val="000000"/>
                <w:sz w:val="27"/>
              </w:rPr>
              <w:t> </w:t>
            </w:r>
            <w:hyperlink r:id="rId27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27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num_rows3</w:t>
            </w:r>
            <w:r w:rsidRPr="00F41952">
              <w:rPr>
                <w:rFonts w:ascii="Courier" w:eastAsia="Times New Roman" w:hAnsi="Courier" w:cs="Times New Roman"/>
                <w:color w:val="000000"/>
                <w:sz w:val="27"/>
              </w:rPr>
              <w:t> </w:t>
            </w:r>
            <w:hyperlink r:id="rId27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(10000)</w:t>
            </w:r>
            <w:r w:rsidRPr="00F41952">
              <w:rPr>
                <w:rFonts w:ascii="Courier" w:eastAsia="Times New Roman" w:hAnsi="Courier" w:cs="Times New Roman"/>
                <w:color w:val="000000"/>
                <w:sz w:val="27"/>
              </w:rPr>
              <w:t> </w:t>
            </w:r>
            <w:hyperlink r:id="rId27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hyperlink r:id="rId27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num_rows4</w:t>
            </w:r>
            <w:r w:rsidRPr="00F41952">
              <w:rPr>
                <w:rFonts w:ascii="Courier" w:eastAsia="Times New Roman" w:hAnsi="Courier" w:cs="Times New Roman"/>
                <w:color w:val="000000"/>
                <w:sz w:val="27"/>
              </w:rPr>
              <w:t> </w:t>
            </w:r>
            <w:hyperlink r:id="rId28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28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82"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28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ref_parent</w:t>
            </w:r>
            <w:proofErr w:type="spellEnd"/>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00"/>
                <w:sz w:val="27"/>
              </w:rPr>
              <w:t> </w:t>
            </w:r>
            <w:hyperlink r:id="rId284" w:history="1">
              <w:r w:rsidRPr="00F41952">
                <w:rPr>
                  <w:rFonts w:ascii="Courier" w:eastAsia="Times New Roman" w:hAnsi="Courier" w:cs="Times New Roman"/>
                  <w:color w:val="0000FF"/>
                  <w:sz w:val="27"/>
                  <w:u w:val="single"/>
                </w:rPr>
                <w:t>CONSTRAINT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pk_ref_parent</w:t>
            </w:r>
            <w:proofErr w:type="spellEnd"/>
            <w:r w:rsidRPr="00F41952">
              <w:rPr>
                <w:rFonts w:ascii="Courier" w:eastAsia="Times New Roman" w:hAnsi="Courier" w:cs="Times New Roman"/>
                <w:color w:val="000000"/>
                <w:sz w:val="27"/>
                <w:szCs w:val="27"/>
              </w:rPr>
              <w:br/>
              <w:t>PRIMARY KEY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USING</w:t>
            </w:r>
            <w:r w:rsidRPr="00F41952">
              <w:rPr>
                <w:rFonts w:ascii="Courier" w:eastAsia="Times New Roman" w:hAnsi="Courier" w:cs="Times New Roman"/>
                <w:color w:val="000000"/>
                <w:sz w:val="27"/>
              </w:rPr>
              <w:t> </w:t>
            </w:r>
            <w:hyperlink r:id="rId285"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ref_parent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8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28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8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28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90"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29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ref_child</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rPr>
              <w:t> </w:t>
            </w:r>
            <w:hyperlink r:id="rId292"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(30)</w:t>
            </w:r>
            <w:r w:rsidRPr="00F41952">
              <w:rPr>
                <w:rFonts w:ascii="Courier" w:eastAsia="Times New Roman" w:hAnsi="Courier" w:cs="Times New Roman"/>
                <w:color w:val="000000"/>
                <w:sz w:val="27"/>
              </w:rPr>
              <w:t> </w:t>
            </w:r>
            <w:hyperlink r:id="rId293"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rPr>
              <w:t> </w:t>
            </w:r>
            <w:hyperlink r:id="rId294"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(30)</w:t>
            </w:r>
            <w:r w:rsidRPr="00F41952">
              <w:rPr>
                <w:rFonts w:ascii="Courier" w:eastAsia="Times New Roman" w:hAnsi="Courier" w:cs="Times New Roman"/>
                <w:color w:val="000000"/>
                <w:sz w:val="27"/>
              </w:rPr>
              <w:t> </w:t>
            </w:r>
            <w:hyperlink r:id="rId295"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hyperlink r:id="rId296" w:history="1">
              <w:r w:rsidRPr="00F41952">
                <w:rPr>
                  <w:rFonts w:ascii="Courier" w:eastAsia="Times New Roman" w:hAnsi="Courier" w:cs="Times New Roman"/>
                  <w:color w:val="0000FF"/>
                  <w:sz w:val="27"/>
                  <w:u w:val="single"/>
                </w:rPr>
                <w:t>CONSTRAINT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800080"/>
                <w:sz w:val="27"/>
                <w:szCs w:val="27"/>
              </w:rPr>
              <w:t>fk_ref_child_parent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FOREIGN KEY</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REFERENCES</w:t>
            </w:r>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ref_parent</w:t>
            </w:r>
            <w:proofErr w:type="spellEnd"/>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29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REFERENCE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fk_ref_child_parent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29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partitioning_type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ref_ptn_constraint_name</w:t>
            </w:r>
            <w:proofErr w:type="spellEnd"/>
            <w:r w:rsidRPr="00F41952">
              <w:rPr>
                <w:rFonts w:ascii="Courier" w:eastAsia="Times New Roman" w:hAnsi="Courier" w:cs="Times New Roman"/>
                <w:color w:val="000000"/>
                <w:sz w:val="27"/>
                <w:szCs w:val="27"/>
              </w:rPr>
              <w:br/>
            </w:r>
            <w:hyperlink r:id="rId29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user_part_tables</w:t>
            </w:r>
            <w:proofErr w:type="spellEnd"/>
            <w:r w:rsidRPr="00F41952">
              <w:rPr>
                <w:rFonts w:ascii="Courier" w:eastAsia="Times New Roman" w:hAnsi="Courier" w:cs="Times New Roman"/>
                <w:color w:val="000000"/>
                <w:sz w:val="27"/>
                <w:szCs w:val="27"/>
              </w:rPr>
              <w:br/>
            </w:r>
            <w:hyperlink r:id="rId300"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rPr>
              <w:t> </w:t>
            </w:r>
            <w:hyperlink r:id="rId301" w:history="1">
              <w:r w:rsidRPr="00F41952">
                <w:rPr>
                  <w:rFonts w:ascii="Courier" w:eastAsia="Times New Roman" w:hAnsi="Courier" w:cs="Times New Roman"/>
                  <w:color w:val="0000FF"/>
                  <w:sz w:val="27"/>
                  <w:u w:val="single"/>
                </w:rPr>
                <w:t>LIKE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'REF%';</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2" w:name="pbsy"/>
            <w:r w:rsidRPr="00F41952">
              <w:rPr>
                <w:rFonts w:ascii="Arial" w:eastAsia="Times New Roman" w:hAnsi="Arial" w:cs="Arial"/>
                <w:color w:val="000000"/>
                <w:sz w:val="20"/>
                <w:szCs w:val="20"/>
              </w:rPr>
              <w:lastRenderedPageBreak/>
              <w:br/>
              <w:t>Partition by System</w:t>
            </w:r>
            <w:bookmarkEnd w:id="2"/>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302"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30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syst_part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tx_id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304"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(5),</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begdate</w:t>
            </w:r>
            <w:proofErr w:type="spellEnd"/>
            <w:r w:rsidRPr="00F41952">
              <w:rPr>
                <w:rFonts w:ascii="Courier" w:eastAsia="Times New Roman" w:hAnsi="Courier" w:cs="Times New Roman"/>
                <w:color w:val="000000"/>
                <w:sz w:val="27"/>
              </w:rPr>
              <w:t> </w:t>
            </w:r>
            <w:hyperlink r:id="rId305"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0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SYSTEM</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0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rPr>
              <w:t> </w:t>
            </w:r>
            <w:hyperlink r:id="rId30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30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w:t>
            </w:r>
            <w:r w:rsidRPr="00F41952">
              <w:rPr>
                <w:rFonts w:ascii="Courier" w:eastAsia="Times New Roman" w:hAnsi="Courier" w:cs="Times New Roman"/>
                <w:color w:val="000000"/>
                <w:sz w:val="27"/>
              </w:rPr>
              <w:t> </w:t>
            </w:r>
            <w:hyperlink r:id="rId31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31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p3</w:t>
            </w:r>
            <w:r w:rsidRPr="00F41952">
              <w:rPr>
                <w:rFonts w:ascii="Courier" w:eastAsia="Times New Roman" w:hAnsi="Courier" w:cs="Times New Roman"/>
                <w:color w:val="000000"/>
                <w:sz w:val="27"/>
              </w:rPr>
              <w:t> </w:t>
            </w:r>
            <w:hyperlink r:id="rId312"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13"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14"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syst_part</w:t>
            </w:r>
            <w:proofErr w:type="spellEnd"/>
            <w:r w:rsidRPr="00F41952">
              <w:rPr>
                <w:rFonts w:ascii="Courier" w:eastAsia="Times New Roman" w:hAnsi="Courier" w:cs="Times New Roman"/>
                <w:color w:val="000000"/>
                <w:sz w:val="27"/>
              </w:rPr>
              <w:t> </w:t>
            </w:r>
            <w:hyperlink r:id="rId31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w:t>
            </w:r>
            <w:r w:rsidRPr="00F41952">
              <w:rPr>
                <w:rFonts w:ascii="Courier" w:eastAsia="Times New Roman" w:hAnsi="Courier" w:cs="Times New Roman"/>
                <w:color w:val="000000"/>
                <w:sz w:val="27"/>
              </w:rPr>
              <w:t> </w:t>
            </w:r>
            <w:hyperlink r:id="rId316"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17"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18"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syst_part</w:t>
            </w:r>
            <w:proofErr w:type="spellEnd"/>
            <w:r w:rsidRPr="00F41952">
              <w:rPr>
                <w:rFonts w:ascii="Courier" w:eastAsia="Times New Roman" w:hAnsi="Courier" w:cs="Times New Roman"/>
                <w:color w:val="000000"/>
                <w:sz w:val="27"/>
              </w:rPr>
              <w:t> </w:t>
            </w:r>
            <w:hyperlink r:id="rId31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rPr>
              <w:t> </w:t>
            </w:r>
            <w:hyperlink r:id="rId32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w:t>
            </w:r>
            <w:r w:rsidRPr="00F41952">
              <w:rPr>
                <w:rFonts w:ascii="Courier" w:eastAsia="Times New Roman" w:hAnsi="Courier" w:cs="Times New Roman"/>
                <w:color w:val="000000"/>
                <w:sz w:val="27"/>
              </w:rPr>
              <w:t> </w:t>
            </w:r>
            <w:hyperlink r:id="rId321"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r>
            <w:hyperlink r:id="rId322"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23"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syst_part</w:t>
            </w:r>
            <w:proofErr w:type="spellEnd"/>
            <w:r w:rsidRPr="00F41952">
              <w:rPr>
                <w:rFonts w:ascii="Courier" w:eastAsia="Times New Roman" w:hAnsi="Courier" w:cs="Times New Roman"/>
                <w:color w:val="000000"/>
                <w:sz w:val="27"/>
              </w:rPr>
              <w:t> </w:t>
            </w:r>
            <w:hyperlink r:id="rId32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w:t>
            </w:r>
            <w:r w:rsidRPr="00F41952">
              <w:rPr>
                <w:rFonts w:ascii="Courier" w:eastAsia="Times New Roman" w:hAnsi="Courier" w:cs="Times New Roman"/>
                <w:color w:val="000000"/>
                <w:sz w:val="27"/>
              </w:rPr>
              <w:t> </w:t>
            </w:r>
            <w:hyperlink r:id="rId32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rPr>
              <w:t> </w:t>
            </w:r>
            <w:hyperlink r:id="rId326"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27"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28"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syst_part</w:t>
            </w:r>
            <w:proofErr w:type="spellEnd"/>
            <w:r w:rsidRPr="00F41952">
              <w:rPr>
                <w:rFonts w:ascii="Courier" w:eastAsia="Times New Roman" w:hAnsi="Courier" w:cs="Times New Roman"/>
                <w:color w:val="000000"/>
                <w:sz w:val="27"/>
              </w:rPr>
              <w:t> </w:t>
            </w:r>
            <w:hyperlink r:id="rId32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(p3)</w:t>
            </w:r>
            <w:r w:rsidRPr="00F41952">
              <w:rPr>
                <w:rFonts w:ascii="Courier" w:eastAsia="Times New Roman" w:hAnsi="Courier" w:cs="Times New Roman"/>
                <w:color w:val="000000"/>
                <w:sz w:val="27"/>
              </w:rPr>
              <w:t> </w:t>
            </w:r>
            <w:hyperlink r:id="rId33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(3,</w:t>
            </w:r>
            <w:r w:rsidRPr="00F41952">
              <w:rPr>
                <w:rFonts w:ascii="Courier" w:eastAsia="Times New Roman" w:hAnsi="Courier" w:cs="Times New Roman"/>
                <w:color w:val="000000"/>
                <w:sz w:val="27"/>
              </w:rPr>
              <w:t> </w:t>
            </w:r>
            <w:hyperlink r:id="rId331"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3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33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syst_part</w:t>
            </w:r>
            <w:proofErr w:type="spellEnd"/>
            <w:r w:rsidRPr="00F41952">
              <w:rPr>
                <w:rFonts w:ascii="Courier" w:eastAsia="Times New Roman" w:hAnsi="Courier" w:cs="Times New Roman"/>
                <w:color w:val="000000"/>
                <w:sz w:val="27"/>
              </w:rPr>
              <w:t> </w:t>
            </w:r>
            <w:hyperlink r:id="rId33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w:t>
            </w:r>
          </w:p>
        </w:tc>
      </w:tr>
      <w:tr w:rsidR="00F41952" w:rsidRPr="00F41952" w:rsidTr="00BD4D80">
        <w:trPr>
          <w:tblCellSpacing w:w="7" w:type="dxa"/>
        </w:trPr>
        <w:tc>
          <w:tcPr>
            <w:tcW w:w="1186" w:type="pct"/>
            <w:gridSpan w:val="2"/>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3" w:name="pbvc"/>
            <w:r w:rsidRPr="00F41952">
              <w:rPr>
                <w:rFonts w:ascii="Arial" w:eastAsia="Times New Roman" w:hAnsi="Arial" w:cs="Arial"/>
                <w:color w:val="000000"/>
                <w:sz w:val="20"/>
                <w:szCs w:val="20"/>
              </w:rPr>
              <w:lastRenderedPageBreak/>
              <w:br/>
              <w:t>Partition by Virtual Column</w:t>
            </w:r>
            <w:bookmarkEnd w:id="3"/>
          </w:p>
        </w:tc>
        <w:tc>
          <w:tcPr>
            <w:tcW w:w="380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335"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33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tx_id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337"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(5),</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begdate</w:t>
            </w:r>
            <w:proofErr w:type="spellEnd"/>
            <w:r w:rsidRPr="00F41952">
              <w:rPr>
                <w:rFonts w:ascii="Courier" w:eastAsia="Times New Roman" w:hAnsi="Courier" w:cs="Times New Roman"/>
                <w:color w:val="000000"/>
                <w:sz w:val="27"/>
              </w:rPr>
              <w:t> </w:t>
            </w:r>
            <w:hyperlink r:id="rId338"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enddate</w:t>
            </w:r>
            <w:proofErr w:type="spellEnd"/>
            <w:r w:rsidRPr="00F41952">
              <w:rPr>
                <w:rFonts w:ascii="Courier" w:eastAsia="Times New Roman" w:hAnsi="Courier" w:cs="Times New Roman"/>
                <w:color w:val="000000"/>
                <w:sz w:val="27"/>
              </w:rPr>
              <w:t> </w:t>
            </w:r>
            <w:hyperlink r:id="rId339"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FF"/>
                <w:sz w:val="27"/>
                <w:szCs w:val="27"/>
              </w:rPr>
              <w:t>staylen</w:t>
            </w:r>
            <w:proofErr w:type="spellEnd"/>
            <w:r w:rsidRPr="00F41952">
              <w:rPr>
                <w:rFonts w:ascii="Courier" w:eastAsia="Times New Roman" w:hAnsi="Courier" w:cs="Times New Roman"/>
                <w:color w:val="000000"/>
                <w:sz w:val="27"/>
              </w:rPr>
              <w:t> </w:t>
            </w:r>
            <w:hyperlink r:id="rId340"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(5)</w:t>
            </w:r>
            <w:r w:rsidRPr="00F41952">
              <w:rPr>
                <w:rFonts w:ascii="Courier" w:eastAsia="Times New Roman" w:hAnsi="Courier" w:cs="Times New Roman"/>
                <w:color w:val="000000"/>
                <w:sz w:val="27"/>
              </w:rPr>
              <w:t> </w:t>
            </w:r>
            <w:hyperlink r:id="rId341"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enddate-begdate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4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BY RANGE (</w:t>
            </w:r>
            <w:proofErr w:type="spellStart"/>
            <w:r w:rsidRPr="00F41952">
              <w:rPr>
                <w:rFonts w:ascii="Courier" w:eastAsia="Times New Roman" w:hAnsi="Courier" w:cs="Times New Roman"/>
                <w:color w:val="0000FF"/>
                <w:sz w:val="27"/>
                <w:szCs w:val="27"/>
              </w:rPr>
              <w:t>staylen</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43" w:history="1">
              <w:r w:rsidRPr="00F41952">
                <w:rPr>
                  <w:rFonts w:ascii="Courier" w:eastAsia="Times New Roman" w:hAnsi="Courier" w:cs="Times New Roman"/>
                  <w:color w:val="0000FF"/>
                  <w:sz w:val="27"/>
                  <w:u w:val="single"/>
                </w:rPr>
                <w:t>INTERVAL</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 STORE IN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34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rPr>
              <w:t> </w:t>
            </w:r>
            <w:hyperlink r:id="rId34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(11))</w:t>
            </w:r>
            <w:r w:rsidRPr="00F41952">
              <w:rPr>
                <w:rFonts w:ascii="Courier" w:eastAsia="Times New Roman" w:hAnsi="Courier" w:cs="Times New Roman"/>
                <w:color w:val="000000"/>
                <w:sz w:val="27"/>
                <w:szCs w:val="27"/>
              </w:rPr>
              <w:br/>
            </w:r>
            <w:hyperlink r:id="rId34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4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34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4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35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user_tab_cols</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5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column_name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virtual_column</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data_default</w:t>
            </w:r>
            <w:proofErr w:type="spellEnd"/>
            <w:r w:rsidRPr="00F41952">
              <w:rPr>
                <w:rFonts w:ascii="Courier" w:eastAsia="Times New Roman" w:hAnsi="Courier" w:cs="Times New Roman"/>
                <w:color w:val="000000"/>
                <w:sz w:val="27"/>
                <w:szCs w:val="27"/>
              </w:rPr>
              <w:br/>
            </w:r>
            <w:hyperlink r:id="rId35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user_tab_cols</w:t>
            </w:r>
            <w:proofErr w:type="spellEnd"/>
            <w:r w:rsidRPr="00F41952">
              <w:rPr>
                <w:rFonts w:ascii="Courier" w:eastAsia="Times New Roman" w:hAnsi="Courier" w:cs="Times New Roman"/>
                <w:color w:val="000000"/>
                <w:sz w:val="27"/>
                <w:szCs w:val="27"/>
              </w:rPr>
              <w:br/>
            </w:r>
            <w:hyperlink r:id="rId353"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'VCOL_PART';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54"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55"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tx_id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begdate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enddate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5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(1,</w:t>
            </w:r>
            <w:r w:rsidRPr="00F41952">
              <w:rPr>
                <w:rFonts w:ascii="Courier" w:eastAsia="Times New Roman" w:hAnsi="Courier" w:cs="Times New Roman"/>
                <w:color w:val="000000"/>
                <w:sz w:val="27"/>
              </w:rPr>
              <w:t> </w:t>
            </w:r>
            <w:hyperlink r:id="rId357"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-5,</w:t>
            </w:r>
            <w:r w:rsidRPr="00F41952">
              <w:rPr>
                <w:rFonts w:ascii="Courier" w:eastAsia="Times New Roman" w:hAnsi="Courier" w:cs="Times New Roman"/>
                <w:color w:val="000000"/>
                <w:sz w:val="27"/>
              </w:rPr>
              <w:t> </w:t>
            </w:r>
            <w:hyperlink r:id="rId358"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59"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60"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tx_id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begdate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enddate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6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(2,</w:t>
            </w:r>
            <w:r w:rsidRPr="00F41952">
              <w:rPr>
                <w:rFonts w:ascii="Courier" w:eastAsia="Times New Roman" w:hAnsi="Courier" w:cs="Times New Roman"/>
                <w:color w:val="000000"/>
                <w:sz w:val="27"/>
              </w:rPr>
              <w:t> </w:t>
            </w:r>
            <w:hyperlink r:id="rId362"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hyperlink r:id="rId363"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64"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65"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tx_id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begdate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enddate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6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(3,</w:t>
            </w:r>
            <w:r w:rsidRPr="00F41952">
              <w:rPr>
                <w:rFonts w:ascii="Courier" w:eastAsia="Times New Roman" w:hAnsi="Courier" w:cs="Times New Roman"/>
                <w:color w:val="000000"/>
                <w:sz w:val="27"/>
              </w:rPr>
              <w:t> </w:t>
            </w:r>
            <w:hyperlink r:id="rId367"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-15,</w:t>
            </w:r>
            <w:r w:rsidRPr="00F41952">
              <w:rPr>
                <w:rFonts w:ascii="Courier" w:eastAsia="Times New Roman" w:hAnsi="Courier" w:cs="Times New Roman"/>
                <w:color w:val="000000"/>
                <w:sz w:val="27"/>
              </w:rPr>
              <w:t> </w:t>
            </w:r>
            <w:hyperlink r:id="rId368"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69"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370"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t>(</w:t>
            </w:r>
            <w:proofErr w:type="spellStart"/>
            <w:r w:rsidRPr="00F41952">
              <w:rPr>
                <w:rFonts w:ascii="Courier" w:eastAsia="Times New Roman" w:hAnsi="Courier" w:cs="Times New Roman"/>
                <w:color w:val="000000"/>
                <w:sz w:val="27"/>
                <w:szCs w:val="27"/>
              </w:rPr>
              <w:t>tx_id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begdate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enddate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7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szCs w:val="27"/>
              </w:rPr>
              <w:br/>
              <w:t>(4,</w:t>
            </w:r>
            <w:r w:rsidRPr="00F41952">
              <w:rPr>
                <w:rFonts w:ascii="Courier" w:eastAsia="Times New Roman" w:hAnsi="Courier" w:cs="Times New Roman"/>
                <w:color w:val="000000"/>
                <w:sz w:val="27"/>
              </w:rPr>
              <w:t> </w:t>
            </w:r>
            <w:hyperlink r:id="rId372"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hyperlink r:id="rId373" w:history="1">
              <w:r w:rsidRPr="00F41952">
                <w:rPr>
                  <w:rFonts w:ascii="Courier" w:eastAsia="Times New Roman" w:hAnsi="Courier" w:cs="Times New Roman"/>
                  <w:color w:val="0000FF"/>
                  <w:sz w:val="27"/>
                  <w:u w:val="single"/>
                </w:rPr>
                <w:t>SYSDATE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74" w:history="1">
              <w:r w:rsidRPr="00F41952">
                <w:rPr>
                  <w:rFonts w:ascii="Courier" w:eastAsia="Times New Roman" w:hAnsi="Courier" w:cs="Times New Roman"/>
                  <w:color w:val="0000FF"/>
                  <w:sz w:val="27"/>
                  <w:u w:val="single"/>
                </w:rPr>
                <w:t>COMMIT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7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37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77"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37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7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8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38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38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83"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38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8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r>
            <w:hyperlink r:id="rId38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staylen</w:t>
            </w:r>
            <w:proofErr w:type="spellEnd"/>
            <w:r w:rsidRPr="00F41952">
              <w:rPr>
                <w:rFonts w:ascii="Courier" w:eastAsia="Times New Roman" w:hAnsi="Courier" w:cs="Times New Roman"/>
                <w:color w:val="000000"/>
                <w:sz w:val="27"/>
                <w:szCs w:val="27"/>
              </w:rPr>
              <w:t xml:space="preserve"> &lt; 11;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8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38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38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90"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39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39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r>
            <w:hyperlink r:id="rId393"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staylen</w:t>
            </w:r>
            <w:proofErr w:type="spellEnd"/>
            <w:r w:rsidRPr="00F41952">
              <w:rPr>
                <w:rFonts w:ascii="Courier" w:eastAsia="Times New Roman" w:hAnsi="Courier" w:cs="Times New Roman"/>
                <w:color w:val="000000"/>
                <w:sz w:val="27"/>
              </w:rPr>
              <w:t> </w:t>
            </w:r>
            <w:hyperlink r:id="rId394" w:history="1">
              <w:r w:rsidRPr="00F41952">
                <w:rPr>
                  <w:rFonts w:ascii="Courier" w:eastAsia="Times New Roman" w:hAnsi="Courier" w:cs="Times New Roman"/>
                  <w:color w:val="0000FF"/>
                  <w:sz w:val="27"/>
                  <w:u w:val="single"/>
                </w:rPr>
                <w:t>BETWEEN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11</w:t>
            </w:r>
            <w:r w:rsidRPr="00F41952">
              <w:rPr>
                <w:rFonts w:ascii="Courier" w:eastAsia="Times New Roman" w:hAnsi="Courier" w:cs="Times New Roman"/>
                <w:color w:val="000000"/>
                <w:sz w:val="27"/>
              </w:rPr>
              <w:t> </w:t>
            </w:r>
            <w:hyperlink r:id="rId395"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9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39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39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399"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40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40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vcol_part</w:t>
            </w:r>
            <w:proofErr w:type="spellEnd"/>
            <w:r w:rsidRPr="00F41952">
              <w:rPr>
                <w:rFonts w:ascii="Courier" w:eastAsia="Times New Roman" w:hAnsi="Courier" w:cs="Times New Roman"/>
                <w:color w:val="000000"/>
                <w:sz w:val="27"/>
                <w:szCs w:val="27"/>
              </w:rPr>
              <w:br/>
            </w:r>
            <w:hyperlink r:id="rId40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staylen</w:t>
            </w:r>
            <w:proofErr w:type="spellEnd"/>
            <w:r w:rsidRPr="00F41952">
              <w:rPr>
                <w:rFonts w:ascii="Courier" w:eastAsia="Times New Roman" w:hAnsi="Courier" w:cs="Times New Roman"/>
                <w:color w:val="000000"/>
                <w:sz w:val="27"/>
                <w:szCs w:val="27"/>
              </w:rPr>
              <w:t xml:space="preserve"> &gt;= 11;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0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40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40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lastRenderedPageBreak/>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4" w:name="ptcp"/>
            <w:r w:rsidRPr="00F41952">
              <w:rPr>
                <w:rFonts w:ascii="Arial" w:eastAsia="Times New Roman" w:hAnsi="Arial" w:cs="Arial"/>
                <w:b/>
                <w:bCs/>
                <w:color w:val="808000"/>
                <w:sz w:val="27"/>
              </w:rPr>
              <w:t>Composite Partitions</w:t>
            </w:r>
            <w:bookmarkEnd w:id="4"/>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Composite Partitioned</w:t>
            </w:r>
            <w:r w:rsidRPr="00F41952">
              <w:rPr>
                <w:rFonts w:ascii="Arial" w:eastAsia="Times New Roman" w:hAnsi="Arial" w:cs="Arial"/>
                <w:color w:val="000000"/>
                <w:sz w:val="20"/>
                <w:szCs w:val="20"/>
              </w:rPr>
              <w:br/>
              <w:t>Table - By Range And Hash</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406"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40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composite_rng_hash</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0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0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amount_sold</w:t>
            </w:r>
            <w:proofErr w:type="spellEnd"/>
            <w:r w:rsidRPr="00F41952">
              <w:rPr>
                <w:rFonts w:ascii="Courier" w:eastAsia="Times New Roman" w:hAnsi="Courier" w:cs="Times New Roman"/>
                <w:color w:val="000000"/>
                <w:sz w:val="27"/>
              </w:rPr>
              <w:t> </w:t>
            </w:r>
            <w:hyperlink r:id="rId410"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11"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41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HASH</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TEMPLATE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sp1</w:t>
            </w:r>
            <w:r w:rsidRPr="00F41952">
              <w:rPr>
                <w:rFonts w:ascii="Courier" w:eastAsia="Times New Roman" w:hAnsi="Courier" w:cs="Times New Roman"/>
                <w:color w:val="000000"/>
                <w:sz w:val="27"/>
              </w:rPr>
              <w:t> </w:t>
            </w:r>
            <w:hyperlink r:id="rId41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sp2</w:t>
            </w:r>
            <w:r w:rsidRPr="00F41952">
              <w:rPr>
                <w:rFonts w:ascii="Courier" w:eastAsia="Times New Roman" w:hAnsi="Courier" w:cs="Times New Roman"/>
                <w:color w:val="000000"/>
                <w:sz w:val="27"/>
              </w:rPr>
              <w:t> </w:t>
            </w:r>
            <w:hyperlink r:id="rId41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sp3</w:t>
            </w:r>
            <w:r w:rsidRPr="00F41952">
              <w:rPr>
                <w:rFonts w:ascii="Courier" w:eastAsia="Times New Roman" w:hAnsi="Courier" w:cs="Times New Roman"/>
                <w:color w:val="000000"/>
                <w:sz w:val="27"/>
              </w:rPr>
              <w:t> </w:t>
            </w:r>
            <w:hyperlink r:id="rId41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sp4</w:t>
            </w:r>
            <w:r w:rsidRPr="00F41952">
              <w:rPr>
                <w:rFonts w:ascii="Courier" w:eastAsia="Times New Roman" w:hAnsi="Courier" w:cs="Times New Roman"/>
                <w:color w:val="000000"/>
                <w:sz w:val="27"/>
              </w:rPr>
              <w:t> </w:t>
            </w:r>
            <w:hyperlink r:id="rId41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 (</w:t>
            </w:r>
            <w:r w:rsidRPr="00F41952">
              <w:rPr>
                <w:rFonts w:ascii="Courier" w:eastAsia="Times New Roman" w:hAnsi="Courier" w:cs="Times New Roman"/>
                <w:color w:val="000000"/>
                <w:sz w:val="27"/>
                <w:szCs w:val="27"/>
              </w:rPr>
              <w:br/>
            </w:r>
            <w:hyperlink r:id="rId41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sales_pre05</w:t>
            </w:r>
            <w:r w:rsidRPr="00F41952">
              <w:rPr>
                <w:rFonts w:ascii="Courier" w:eastAsia="Times New Roman" w:hAnsi="Courier" w:cs="Times New Roman"/>
                <w:color w:val="000000"/>
                <w:sz w:val="27"/>
                <w:szCs w:val="27"/>
              </w:rPr>
              <w:br/>
            </w:r>
            <w:hyperlink r:id="rId41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419"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('01/01/2005','DD/MM/YYYY')),</w:t>
            </w:r>
            <w:r w:rsidRPr="00F41952">
              <w:rPr>
                <w:rFonts w:ascii="Courier" w:eastAsia="Times New Roman" w:hAnsi="Courier" w:cs="Times New Roman"/>
                <w:color w:val="000000"/>
                <w:sz w:val="27"/>
                <w:szCs w:val="27"/>
              </w:rPr>
              <w:br/>
            </w:r>
            <w:hyperlink r:id="rId42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sales_2005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42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422"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('01/01/2006','DD/MM/YYYY')),</w:t>
            </w:r>
            <w:r w:rsidRPr="00F41952">
              <w:rPr>
                <w:rFonts w:ascii="Courier" w:eastAsia="Times New Roman" w:hAnsi="Courier" w:cs="Times New Roman"/>
                <w:color w:val="000000"/>
                <w:sz w:val="27"/>
                <w:szCs w:val="27"/>
              </w:rPr>
              <w:br/>
            </w:r>
            <w:hyperlink r:id="rId42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sales_2006</w:t>
            </w:r>
            <w:r w:rsidRPr="00F41952">
              <w:rPr>
                <w:rFonts w:ascii="Courier" w:eastAsia="Times New Roman" w:hAnsi="Courier" w:cs="Times New Roman"/>
                <w:color w:val="000000"/>
                <w:sz w:val="27"/>
                <w:szCs w:val="27"/>
              </w:rPr>
              <w:br/>
            </w:r>
            <w:hyperlink r:id="rId42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425"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('01/01/2007','DD/MM/YYYY')),</w:t>
            </w:r>
            <w:r w:rsidRPr="00F41952">
              <w:rPr>
                <w:rFonts w:ascii="Courier" w:eastAsia="Times New Roman" w:hAnsi="Courier" w:cs="Times New Roman"/>
                <w:color w:val="000000"/>
                <w:sz w:val="27"/>
                <w:szCs w:val="27"/>
              </w:rPr>
              <w:br/>
            </w:r>
            <w:hyperlink r:id="rId42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sales_2007</w:t>
            </w:r>
            <w:r w:rsidRPr="00F41952">
              <w:rPr>
                <w:rFonts w:ascii="Courier" w:eastAsia="Times New Roman" w:hAnsi="Courier" w:cs="Times New Roman"/>
                <w:color w:val="000000"/>
                <w:sz w:val="27"/>
                <w:szCs w:val="27"/>
              </w:rPr>
              <w:br/>
            </w:r>
            <w:hyperlink r:id="rId42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428"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('01/01/2008','DD/MM/YYYY')),</w:t>
            </w:r>
            <w:r w:rsidRPr="00F41952">
              <w:rPr>
                <w:rFonts w:ascii="Courier" w:eastAsia="Times New Roman" w:hAnsi="Courier" w:cs="Times New Roman"/>
                <w:color w:val="000000"/>
                <w:sz w:val="27"/>
                <w:szCs w:val="27"/>
              </w:rPr>
              <w:br/>
            </w:r>
            <w:hyperlink r:id="rId42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sales_2008</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43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431"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('01/01/2009','DD/MM/YYYY')),</w:t>
            </w:r>
            <w:r w:rsidRPr="00F41952">
              <w:rPr>
                <w:rFonts w:ascii="Courier" w:eastAsia="Times New Roman" w:hAnsi="Courier" w:cs="Times New Roman"/>
                <w:color w:val="000000"/>
                <w:sz w:val="27"/>
                <w:szCs w:val="27"/>
              </w:rPr>
              <w:br/>
            </w:r>
            <w:hyperlink r:id="rId43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proofErr w:type="spellStart"/>
            <w:r w:rsidRPr="00F41952">
              <w:rPr>
                <w:rFonts w:ascii="Courier" w:eastAsia="Times New Roman" w:hAnsi="Courier" w:cs="Times New Roman"/>
                <w:color w:val="000000"/>
                <w:sz w:val="27"/>
                <w:szCs w:val="27"/>
              </w:rPr>
              <w:t>sales_future</w:t>
            </w:r>
            <w:proofErr w:type="spellEnd"/>
            <w:r w:rsidRPr="00F41952">
              <w:rPr>
                <w:rFonts w:ascii="Courier" w:eastAsia="Times New Roman" w:hAnsi="Courier" w:cs="Times New Roman"/>
                <w:color w:val="000000"/>
                <w:sz w:val="27"/>
                <w:szCs w:val="27"/>
              </w:rPr>
              <w:br/>
            </w:r>
            <w:hyperlink r:id="rId43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set </w:t>
            </w:r>
            <w:proofErr w:type="spellStart"/>
            <w:r w:rsidRPr="00F41952">
              <w:rPr>
                <w:rFonts w:ascii="Courier" w:eastAsia="Times New Roman" w:hAnsi="Courier" w:cs="Times New Roman"/>
                <w:color w:val="000000"/>
                <w:sz w:val="27"/>
                <w:szCs w:val="27"/>
              </w:rPr>
              <w:t>linesize</w:t>
            </w:r>
            <w:proofErr w:type="spellEnd"/>
            <w:r w:rsidRPr="00F41952">
              <w:rPr>
                <w:rFonts w:ascii="Courier" w:eastAsia="Times New Roman" w:hAnsi="Courier" w:cs="Times New Roman"/>
                <w:color w:val="000000"/>
                <w:sz w:val="27"/>
                <w:szCs w:val="27"/>
              </w:rPr>
              <w:t xml:space="preserve"> 121</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3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partitioned, secondary</w:t>
            </w:r>
            <w:r w:rsidRPr="00F41952">
              <w:rPr>
                <w:rFonts w:ascii="Courier" w:eastAsia="Times New Roman" w:hAnsi="Courier" w:cs="Times New Roman"/>
                <w:color w:val="000000"/>
                <w:sz w:val="27"/>
                <w:szCs w:val="27"/>
              </w:rPr>
              <w:br/>
            </w:r>
            <w:hyperlink r:id="rId43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format a15</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spc</w:t>
            </w:r>
            <w:proofErr w:type="spellEnd"/>
            <w:r w:rsidRPr="00F41952">
              <w:rPr>
                <w:rFonts w:ascii="Courier" w:eastAsia="Times New Roman" w:hAnsi="Courier" w:cs="Times New Roman"/>
                <w:color w:val="000000"/>
                <w:sz w:val="27"/>
                <w:szCs w:val="27"/>
              </w:rPr>
              <w:t xml:space="preserve"> format 99999</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a50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3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composite, </w:t>
            </w:r>
            <w:proofErr w:type="spellStart"/>
            <w:r w:rsidRPr="00F41952">
              <w:rPr>
                <w:rFonts w:ascii="Courier" w:eastAsia="Times New Roman" w:hAnsi="Courier" w:cs="Times New Roman"/>
                <w:color w:val="000000"/>
                <w:sz w:val="27"/>
                <w:szCs w:val="27"/>
              </w:rPr>
              <w:t>subpartition_count</w:t>
            </w:r>
            <w:proofErr w:type="spellEnd"/>
            <w:r w:rsidRPr="00F41952">
              <w:rPr>
                <w:rFonts w:ascii="Courier" w:eastAsia="Times New Roman" w:hAnsi="Courier" w:cs="Times New Roman"/>
                <w:color w:val="000000"/>
                <w:sz w:val="27"/>
                <w:szCs w:val="27"/>
              </w:rPr>
              <w:t xml:space="preserve"> SPC,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43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3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subpartition_position</w:t>
            </w:r>
            <w:proofErr w:type="spellEnd"/>
            <w:r w:rsidRPr="00F41952">
              <w:rPr>
                <w:rFonts w:ascii="Courier" w:eastAsia="Times New Roman" w:hAnsi="Courier" w:cs="Times New Roman"/>
                <w:color w:val="000000"/>
                <w:sz w:val="27"/>
                <w:szCs w:val="27"/>
              </w:rPr>
              <w:br/>
            </w:r>
            <w:hyperlink r:id="rId43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user_subpartition_templates</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high_bound</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br/>
            </w:r>
            <w:hyperlink r:id="rId44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high_bound</w:t>
            </w:r>
            <w:proofErr w:type="spellEnd"/>
            <w:r w:rsidRPr="00F41952">
              <w:rPr>
                <w:rFonts w:ascii="Courier" w:eastAsia="Times New Roman" w:hAnsi="Courier" w:cs="Times New Roman"/>
                <w:color w:val="000000"/>
                <w:sz w:val="27"/>
                <w:szCs w:val="27"/>
              </w:rPr>
              <w:br/>
            </w:r>
            <w:hyperlink r:id="rId44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user_subpartition_templates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conn </w:t>
            </w:r>
            <w:proofErr w:type="spellStart"/>
            <w:r w:rsidRPr="00F41952">
              <w:rPr>
                <w:rFonts w:ascii="Courier" w:eastAsia="Times New Roman" w:hAnsi="Courier" w:cs="Times New Roman"/>
                <w:color w:val="000000"/>
                <w:sz w:val="27"/>
                <w:szCs w:val="27"/>
              </w:rPr>
              <w:t>sh</w:t>
            </w:r>
            <w:proofErr w:type="spellEnd"/>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sh</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42" w:history="1">
              <w:r w:rsidRPr="00F41952">
                <w:rPr>
                  <w:rFonts w:ascii="Courier" w:eastAsia="Times New Roman" w:hAnsi="Courier" w:cs="Times New Roman"/>
                  <w:color w:val="0000FF"/>
                  <w:sz w:val="27"/>
                  <w:u w:val="single"/>
                </w:rPr>
                <w:t>GRANT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 xml:space="preserve">select ON sales TO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443" w:history="1">
              <w:r w:rsidRPr="00F41952">
                <w:rPr>
                  <w:rFonts w:ascii="Courier" w:eastAsia="Times New Roman" w:hAnsi="Courier" w:cs="Times New Roman"/>
                  <w:color w:val="0000FF"/>
                  <w:sz w:val="27"/>
                  <w:u w:val="single"/>
                </w:rPr>
                <w:t>GRANT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 xml:space="preserve">select on customers TO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conn </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uwclass</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44"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445"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composite_rng_hash</w:t>
            </w:r>
            <w:proofErr w:type="spellEnd"/>
            <w:r w:rsidRPr="00F41952">
              <w:rPr>
                <w:rFonts w:ascii="Courier" w:eastAsia="Times New Roman" w:hAnsi="Courier" w:cs="Times New Roman"/>
                <w:color w:val="000000"/>
                <w:sz w:val="27"/>
                <w:szCs w:val="27"/>
              </w:rPr>
              <w:br/>
            </w:r>
            <w:hyperlink r:id="rId44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c.cust_id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c.cust_first_name</w:t>
            </w:r>
            <w:proofErr w:type="spellEnd"/>
            <w:r w:rsidRPr="00F41952">
              <w:rPr>
                <w:rFonts w:ascii="Courier" w:eastAsia="Times New Roman" w:hAnsi="Courier" w:cs="Times New Roman"/>
                <w:color w:val="000000"/>
                <w:sz w:val="27"/>
                <w:szCs w:val="27"/>
              </w:rPr>
              <w:t xml:space="preserve"> || ' </w:t>
            </w:r>
            <w:proofErr w:type="spellStart"/>
            <w:r w:rsidRPr="00F41952">
              <w:rPr>
                <w:rFonts w:ascii="Courier" w:eastAsia="Times New Roman" w:hAnsi="Courier" w:cs="Times New Roman"/>
                <w:color w:val="000000"/>
                <w:sz w:val="27"/>
                <w:szCs w:val="27"/>
              </w:rPr>
              <w:t>'</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c.cust_last_name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s.amount_sold</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s.time_id</w:t>
            </w:r>
            <w:proofErr w:type="spellEnd"/>
            <w:r w:rsidRPr="00F41952">
              <w:rPr>
                <w:rFonts w:ascii="Courier" w:eastAsia="Times New Roman" w:hAnsi="Courier" w:cs="Times New Roman"/>
                <w:color w:val="000000"/>
                <w:sz w:val="27"/>
                <w:szCs w:val="27"/>
              </w:rPr>
              <w:br/>
            </w:r>
            <w:hyperlink r:id="rId44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sh.sales</w:t>
            </w:r>
            <w:proofErr w:type="spellEnd"/>
            <w:r w:rsidRPr="00F41952">
              <w:rPr>
                <w:rFonts w:ascii="Courier" w:eastAsia="Times New Roman" w:hAnsi="Courier" w:cs="Times New Roman"/>
                <w:color w:val="000000"/>
                <w:sz w:val="27"/>
                <w:szCs w:val="27"/>
              </w:rPr>
              <w:t xml:space="preserve"> s, </w:t>
            </w:r>
            <w:proofErr w:type="spellStart"/>
            <w:r w:rsidRPr="00F41952">
              <w:rPr>
                <w:rFonts w:ascii="Courier" w:eastAsia="Times New Roman" w:hAnsi="Courier" w:cs="Times New Roman"/>
                <w:color w:val="000000"/>
                <w:sz w:val="27"/>
                <w:szCs w:val="27"/>
              </w:rPr>
              <w:t>sh.customers</w:t>
            </w:r>
            <w:proofErr w:type="spellEnd"/>
            <w:r w:rsidRPr="00F41952">
              <w:rPr>
                <w:rFonts w:ascii="Courier" w:eastAsia="Times New Roman" w:hAnsi="Courier" w:cs="Times New Roman"/>
                <w:color w:val="000000"/>
                <w:sz w:val="27"/>
                <w:szCs w:val="27"/>
              </w:rPr>
              <w:t xml:space="preserve"> c</w:t>
            </w:r>
            <w:r w:rsidRPr="00F41952">
              <w:rPr>
                <w:rFonts w:ascii="Courier" w:eastAsia="Times New Roman" w:hAnsi="Courier" w:cs="Times New Roman"/>
                <w:color w:val="000000"/>
                <w:sz w:val="27"/>
                <w:szCs w:val="27"/>
              </w:rPr>
              <w:br/>
            </w:r>
            <w:hyperlink r:id="rId448"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s.cust_id</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c.cust_id</w:t>
            </w:r>
            <w:proofErr w:type="spellEnd"/>
            <w:r w:rsidRPr="00F41952">
              <w:rPr>
                <w:rFonts w:ascii="Courier" w:eastAsia="Times New Roman" w:hAnsi="Courier" w:cs="Times New Roman"/>
                <w:color w:val="000000"/>
                <w:sz w:val="27"/>
                <w:szCs w:val="27"/>
              </w:rPr>
              <w:br/>
            </w:r>
            <w:hyperlink r:id="rId449"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rownum</w:t>
            </w:r>
            <w:proofErr w:type="spellEnd"/>
            <w:r w:rsidRPr="00F41952">
              <w:rPr>
                <w:rFonts w:ascii="Courier" w:eastAsia="Times New Roman" w:hAnsi="Courier" w:cs="Times New Roman"/>
                <w:color w:val="000000"/>
                <w:sz w:val="27"/>
                <w:szCs w:val="27"/>
              </w:rPr>
              <w:t xml:space="preserve"> &lt; 250001;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50"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'SALES_PRE05');</w:t>
            </w:r>
            <w:r w:rsidRPr="00F41952">
              <w:rPr>
                <w:rFonts w:ascii="Courier" w:eastAsia="Times New Roman" w:hAnsi="Courier" w:cs="Times New Roman"/>
                <w:color w:val="000000"/>
                <w:sz w:val="27"/>
                <w:szCs w:val="27"/>
              </w:rPr>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51"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'SALES_2005');</w:t>
            </w:r>
            <w:r w:rsidRPr="00F41952">
              <w:rPr>
                <w:rFonts w:ascii="Courier" w:eastAsia="Times New Roman" w:hAnsi="Courier" w:cs="Times New Roman"/>
                <w:color w:val="000000"/>
                <w:sz w:val="27"/>
                <w:szCs w:val="27"/>
              </w:rPr>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52"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'SALES_2006');</w:t>
            </w:r>
            <w:r w:rsidRPr="00F41952">
              <w:rPr>
                <w:rFonts w:ascii="Courier" w:eastAsia="Times New Roman" w:hAnsi="Courier" w:cs="Times New Roman"/>
                <w:color w:val="000000"/>
                <w:sz w:val="27"/>
                <w:szCs w:val="27"/>
              </w:rPr>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53"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'SALES_2007');</w:t>
            </w:r>
            <w:r w:rsidRPr="00F41952">
              <w:rPr>
                <w:rFonts w:ascii="Courier" w:eastAsia="Times New Roman" w:hAnsi="Courier" w:cs="Times New Roman"/>
                <w:color w:val="000000"/>
                <w:sz w:val="27"/>
                <w:szCs w:val="27"/>
              </w:rPr>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54"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'SALES_2008');</w:t>
            </w:r>
            <w:r w:rsidRPr="00F41952">
              <w:rPr>
                <w:rFonts w:ascii="Courier" w:eastAsia="Times New Roman" w:hAnsi="Courier" w:cs="Times New Roman"/>
                <w:color w:val="000000"/>
                <w:sz w:val="27"/>
                <w:szCs w:val="27"/>
              </w:rPr>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55"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'SALES_FUTURE');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5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br/>
            </w:r>
            <w:hyperlink r:id="rId45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5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br/>
            </w:r>
            <w:hyperlink r:id="rId45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br/>
              <w:t xml:space="preserve">exec </w:t>
            </w:r>
            <w:proofErr w:type="spellStart"/>
            <w:r w:rsidRPr="00F41952">
              <w:rPr>
                <w:rFonts w:ascii="Courier" w:eastAsia="Times New Roman" w:hAnsi="Courier" w:cs="Times New Roman"/>
                <w:color w:val="000000"/>
                <w:sz w:val="27"/>
                <w:szCs w:val="27"/>
              </w:rPr>
              <w:t>dbms_stats.gather_table_stats</w:t>
            </w:r>
            <w:proofErr w:type="spellEnd"/>
            <w:r w:rsidRPr="00F41952">
              <w:rPr>
                <w:rFonts w:ascii="Courier" w:eastAsia="Times New Roman" w:hAnsi="Courier" w:cs="Times New Roman"/>
                <w:color w:val="000000"/>
                <w:sz w:val="27"/>
                <w:szCs w:val="27"/>
              </w:rPr>
              <w:t>(</w:t>
            </w:r>
            <w:hyperlink r:id="rId460" w:history="1">
              <w:r w:rsidRPr="00F41952">
                <w:rPr>
                  <w:rFonts w:ascii="Courier" w:eastAsia="Times New Roman" w:hAnsi="Courier" w:cs="Times New Roman"/>
                  <w:color w:val="0000FF"/>
                  <w:sz w:val="27"/>
                  <w:u w:val="single"/>
                </w:rPr>
                <w:t>USER</w:t>
              </w:r>
            </w:hyperlink>
            <w:r w:rsidRPr="00F41952">
              <w:rPr>
                <w:rFonts w:ascii="Courier" w:eastAsia="Times New Roman" w:hAnsi="Courier" w:cs="Times New Roman"/>
                <w:color w:val="000000"/>
                <w:sz w:val="27"/>
                <w:szCs w:val="27"/>
              </w:rPr>
              <w:t>, 'COMPOSITE_RNG_HASH', GRANULARITY=&gt;'ALL');</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6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br/>
            </w:r>
            <w:hyperlink r:id="rId46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long 1000000</w:t>
            </w:r>
            <w:r w:rsidRPr="00F41952">
              <w:rPr>
                <w:rFonts w:ascii="Courier" w:eastAsia="Times New Roman" w:hAnsi="Courier" w:cs="Times New Roman"/>
                <w:color w:val="000000"/>
                <w:sz w:val="27"/>
                <w:szCs w:val="27"/>
              </w:rPr>
              <w:br/>
              <w:t xml:space="preserve">select </w:t>
            </w:r>
            <w:proofErr w:type="spellStart"/>
            <w:r w:rsidRPr="00F41952">
              <w:rPr>
                <w:rFonts w:ascii="Courier" w:eastAsia="Times New Roman" w:hAnsi="Courier" w:cs="Times New Roman"/>
                <w:color w:val="000000"/>
                <w:sz w:val="27"/>
                <w:szCs w:val="27"/>
              </w:rPr>
              <w:t>dbms_metadata.get_ddl</w:t>
            </w:r>
            <w:proofErr w:type="spellEnd"/>
            <w:r w:rsidRPr="00F41952">
              <w:rPr>
                <w:rFonts w:ascii="Courier" w:eastAsia="Times New Roman" w:hAnsi="Courier" w:cs="Times New Roman"/>
                <w:color w:val="000000"/>
                <w:sz w:val="27"/>
                <w:szCs w:val="27"/>
              </w:rPr>
              <w:t>('TABLE', 'COMPOSITE_RNG_HASH');</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Composite Partitioned</w:t>
            </w:r>
            <w:r w:rsidRPr="00F41952">
              <w:rPr>
                <w:rFonts w:ascii="Arial" w:eastAsia="Times New Roman" w:hAnsi="Arial" w:cs="Arial"/>
                <w:color w:val="000000"/>
                <w:sz w:val="20"/>
                <w:szCs w:val="20"/>
              </w:rPr>
              <w:br/>
              <w:t>Table - By Range And List</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463"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464"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composite_rng_list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65"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66"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cust_state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67"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68"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46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LIST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cust_state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TEMPLATE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west</w:t>
            </w:r>
            <w:r w:rsidRPr="00F41952">
              <w:rPr>
                <w:rFonts w:ascii="Courier" w:eastAsia="Times New Roman" w:hAnsi="Courier" w:cs="Times New Roman"/>
                <w:color w:val="000000"/>
                <w:sz w:val="27"/>
              </w:rPr>
              <w:t> </w:t>
            </w:r>
            <w:hyperlink r:id="rId47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 'WA')</w:t>
            </w:r>
            <w:r w:rsidRPr="00F41952">
              <w:rPr>
                <w:rFonts w:ascii="Courier" w:eastAsia="Times New Roman" w:hAnsi="Courier" w:cs="Times New Roman"/>
                <w:color w:val="000000"/>
                <w:sz w:val="27"/>
              </w:rPr>
              <w:t> </w:t>
            </w:r>
            <w:hyperlink r:id="rId47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east</w:t>
            </w:r>
            <w:r w:rsidRPr="00F41952">
              <w:rPr>
                <w:rFonts w:ascii="Courier" w:eastAsia="Times New Roman" w:hAnsi="Courier" w:cs="Times New Roman"/>
                <w:color w:val="000000"/>
                <w:sz w:val="27"/>
              </w:rPr>
              <w:t> </w:t>
            </w:r>
            <w:hyperlink r:id="rId47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('NY', 'CT')</w:t>
            </w:r>
            <w:r w:rsidRPr="00F41952">
              <w:rPr>
                <w:rFonts w:ascii="Courier" w:eastAsia="Times New Roman" w:hAnsi="Courier" w:cs="Times New Roman"/>
                <w:color w:val="000000"/>
                <w:sz w:val="27"/>
              </w:rPr>
              <w:t> </w:t>
            </w:r>
            <w:hyperlink r:id="rId47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cent</w:t>
            </w:r>
            <w:r w:rsidRPr="00F41952">
              <w:rPr>
                <w:rFonts w:ascii="Courier" w:eastAsia="Times New Roman" w:hAnsi="Courier" w:cs="Times New Roman"/>
                <w:color w:val="000000"/>
                <w:sz w:val="27"/>
              </w:rPr>
              <w:t> </w:t>
            </w:r>
            <w:hyperlink r:id="rId47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('OK', 'TX')</w:t>
            </w:r>
            <w:r w:rsidRPr="00F41952">
              <w:rPr>
                <w:rFonts w:ascii="Courier" w:eastAsia="Times New Roman" w:hAnsi="Courier" w:cs="Times New Roman"/>
                <w:color w:val="000000"/>
                <w:sz w:val="27"/>
              </w:rPr>
              <w:t> </w:t>
            </w:r>
            <w:hyperlink r:id="rId47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 (</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br/>
            </w:r>
            <w:hyperlink r:id="rId47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per1</w:t>
            </w:r>
            <w:r w:rsidRPr="00F41952">
              <w:rPr>
                <w:rFonts w:ascii="Courier" w:eastAsia="Times New Roman" w:hAnsi="Courier" w:cs="Times New Roman"/>
                <w:color w:val="000000"/>
                <w:sz w:val="27"/>
              </w:rPr>
              <w:t> </w:t>
            </w:r>
            <w:hyperlink r:id="rId47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478"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('01/01/2000','DD/MM/YYYY')),</w:t>
            </w:r>
            <w:r w:rsidRPr="00F41952">
              <w:rPr>
                <w:rFonts w:ascii="Courier" w:eastAsia="Times New Roman" w:hAnsi="Courier" w:cs="Times New Roman"/>
                <w:color w:val="000000"/>
                <w:sz w:val="27"/>
                <w:szCs w:val="27"/>
              </w:rPr>
              <w:br/>
            </w:r>
            <w:hyperlink r:id="rId47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per2</w:t>
            </w:r>
            <w:r w:rsidRPr="00F41952">
              <w:rPr>
                <w:rFonts w:ascii="Courier" w:eastAsia="Times New Roman" w:hAnsi="Courier" w:cs="Times New Roman"/>
                <w:color w:val="000000"/>
                <w:sz w:val="27"/>
              </w:rPr>
              <w:t> </w:t>
            </w:r>
            <w:hyperlink r:id="rId48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481"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('01/01/2005','DD/MM/YYYY')),</w:t>
            </w:r>
            <w:r w:rsidRPr="00F41952">
              <w:rPr>
                <w:rFonts w:ascii="Courier" w:eastAsia="Times New Roman" w:hAnsi="Courier" w:cs="Times New Roman"/>
                <w:color w:val="000000"/>
                <w:sz w:val="27"/>
                <w:szCs w:val="27"/>
              </w:rPr>
              <w:br/>
            </w:r>
            <w:hyperlink r:id="rId48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per3</w:t>
            </w:r>
            <w:r w:rsidRPr="00F41952">
              <w:rPr>
                <w:rFonts w:ascii="Courier" w:eastAsia="Times New Roman" w:hAnsi="Courier" w:cs="Times New Roman"/>
                <w:color w:val="000000"/>
                <w:sz w:val="27"/>
              </w:rPr>
              <w:t> </w:t>
            </w:r>
            <w:hyperlink r:id="rId48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484"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('01/01/2010','DD/MM/YYYY')),</w:t>
            </w:r>
            <w:r w:rsidRPr="00F41952">
              <w:rPr>
                <w:rFonts w:ascii="Courier" w:eastAsia="Times New Roman" w:hAnsi="Courier" w:cs="Times New Roman"/>
                <w:color w:val="000000"/>
                <w:sz w:val="27"/>
                <w:szCs w:val="27"/>
              </w:rPr>
              <w:br/>
            </w:r>
            <w:hyperlink r:id="rId48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future</w:t>
            </w:r>
            <w:r w:rsidRPr="00F41952">
              <w:rPr>
                <w:rFonts w:ascii="Courier" w:eastAsia="Times New Roman" w:hAnsi="Courier" w:cs="Times New Roman"/>
                <w:color w:val="000000"/>
                <w:sz w:val="27"/>
              </w:rPr>
              <w:t> </w:t>
            </w:r>
            <w:hyperlink r:id="rId48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composite_rng_list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8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composite,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48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48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br/>
            </w:r>
            <w:hyperlink r:id="rId49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r>
            <w:r w:rsidRPr="00F41952">
              <w:rPr>
                <w:rFonts w:ascii="Arial" w:eastAsia="Times New Roman" w:hAnsi="Arial" w:cs="Arial"/>
                <w:color w:val="000000"/>
                <w:sz w:val="20"/>
                <w:szCs w:val="20"/>
              </w:rPr>
              <w:lastRenderedPageBreak/>
              <w:t>Composite Partitioned</w:t>
            </w:r>
            <w:r w:rsidRPr="00F41952">
              <w:rPr>
                <w:rFonts w:ascii="Arial" w:eastAsia="Times New Roman" w:hAnsi="Arial" w:cs="Arial"/>
                <w:color w:val="000000"/>
                <w:sz w:val="20"/>
                <w:szCs w:val="20"/>
              </w:rPr>
              <w:br/>
              <w:t>Table - By Range And Range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491"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49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composite_rng_rng</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lastRenderedPageBreak/>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93"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94"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95"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496"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49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RANGE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TEMPLATE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original</w:t>
            </w:r>
            <w:r w:rsidRPr="00F41952">
              <w:rPr>
                <w:rFonts w:ascii="Courier" w:eastAsia="Times New Roman" w:hAnsi="Courier" w:cs="Times New Roman"/>
                <w:color w:val="000000"/>
                <w:sz w:val="27"/>
              </w:rPr>
              <w:t> </w:t>
            </w:r>
            <w:hyperlink r:id="rId49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(1001)</w:t>
            </w:r>
            <w:r w:rsidRPr="00F41952">
              <w:rPr>
                <w:rFonts w:ascii="Courier" w:eastAsia="Times New Roman" w:hAnsi="Courier" w:cs="Times New Roman"/>
                <w:color w:val="000000"/>
                <w:sz w:val="27"/>
              </w:rPr>
              <w:t> </w:t>
            </w:r>
            <w:hyperlink r:id="rId49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acquired</w:t>
            </w:r>
            <w:r w:rsidRPr="00F41952">
              <w:rPr>
                <w:rFonts w:ascii="Courier" w:eastAsia="Times New Roman" w:hAnsi="Courier" w:cs="Times New Roman"/>
                <w:color w:val="000000"/>
                <w:sz w:val="27"/>
              </w:rPr>
              <w:t> </w:t>
            </w:r>
            <w:hyperlink r:id="rId50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(8001)</w:t>
            </w:r>
            <w:r w:rsidRPr="00F41952">
              <w:rPr>
                <w:rFonts w:ascii="Courier" w:eastAsia="Times New Roman" w:hAnsi="Courier" w:cs="Times New Roman"/>
                <w:color w:val="000000"/>
                <w:sz w:val="27"/>
              </w:rPr>
              <w:t> </w:t>
            </w:r>
            <w:hyperlink r:id="rId50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recent</w:t>
            </w:r>
            <w:r w:rsidRPr="00F41952">
              <w:rPr>
                <w:rFonts w:ascii="Courier" w:eastAsia="Times New Roman" w:hAnsi="Courier" w:cs="Times New Roman"/>
                <w:color w:val="000000"/>
                <w:sz w:val="27"/>
              </w:rPr>
              <w:t> </w:t>
            </w:r>
            <w:hyperlink r:id="rId50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 (MAXVALUE)</w:t>
            </w:r>
            <w:r w:rsidRPr="00F41952">
              <w:rPr>
                <w:rFonts w:ascii="Courier" w:eastAsia="Times New Roman" w:hAnsi="Courier" w:cs="Times New Roman"/>
                <w:color w:val="000000"/>
                <w:sz w:val="27"/>
              </w:rPr>
              <w:t> </w:t>
            </w:r>
            <w:hyperlink r:id="rId50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part3) (</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br/>
            </w:r>
            <w:hyperlink r:id="rId50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per1</w:t>
            </w:r>
            <w:r w:rsidRPr="00F41952">
              <w:rPr>
                <w:rFonts w:ascii="Courier" w:eastAsia="Times New Roman" w:hAnsi="Courier" w:cs="Times New Roman"/>
                <w:color w:val="000000"/>
                <w:sz w:val="27"/>
              </w:rPr>
              <w:t> </w:t>
            </w:r>
            <w:hyperlink r:id="rId50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506"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('01/01/2000','DD/MM/YYYY')),</w:t>
            </w:r>
            <w:r w:rsidRPr="00F41952">
              <w:rPr>
                <w:rFonts w:ascii="Courier" w:eastAsia="Times New Roman" w:hAnsi="Courier" w:cs="Times New Roman"/>
                <w:color w:val="000000"/>
                <w:sz w:val="27"/>
                <w:szCs w:val="27"/>
              </w:rPr>
              <w:br/>
            </w:r>
            <w:hyperlink r:id="rId50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per2</w:t>
            </w:r>
            <w:r w:rsidRPr="00F41952">
              <w:rPr>
                <w:rFonts w:ascii="Courier" w:eastAsia="Times New Roman" w:hAnsi="Courier" w:cs="Times New Roman"/>
                <w:color w:val="000000"/>
                <w:sz w:val="27"/>
              </w:rPr>
              <w:t> </w:t>
            </w:r>
            <w:hyperlink r:id="rId50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509"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('01/01/2005','DD/MM/YYYY')),</w:t>
            </w:r>
            <w:r w:rsidRPr="00F41952">
              <w:rPr>
                <w:rFonts w:ascii="Courier" w:eastAsia="Times New Roman" w:hAnsi="Courier" w:cs="Times New Roman"/>
                <w:color w:val="000000"/>
                <w:sz w:val="27"/>
                <w:szCs w:val="27"/>
              </w:rPr>
              <w:br/>
            </w:r>
            <w:hyperlink r:id="rId51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per3</w:t>
            </w:r>
            <w:r w:rsidRPr="00F41952">
              <w:rPr>
                <w:rFonts w:ascii="Courier" w:eastAsia="Times New Roman" w:hAnsi="Courier" w:cs="Times New Roman"/>
                <w:color w:val="000000"/>
                <w:sz w:val="27"/>
              </w:rPr>
              <w:t> </w:t>
            </w:r>
            <w:hyperlink r:id="rId51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hyperlink r:id="rId512"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('01/01/2010','DD/MM/YYYY')),</w:t>
            </w:r>
            <w:r w:rsidRPr="00F41952">
              <w:rPr>
                <w:rFonts w:ascii="Courier" w:eastAsia="Times New Roman" w:hAnsi="Courier" w:cs="Times New Roman"/>
                <w:color w:val="000000"/>
                <w:sz w:val="27"/>
                <w:szCs w:val="27"/>
              </w:rPr>
              <w:br/>
            </w:r>
            <w:hyperlink r:id="rId51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future</w:t>
            </w:r>
            <w:r w:rsidRPr="00F41952">
              <w:rPr>
                <w:rFonts w:ascii="Courier" w:eastAsia="Times New Roman" w:hAnsi="Courier" w:cs="Times New Roman"/>
                <w:color w:val="000000"/>
                <w:sz w:val="27"/>
              </w:rPr>
              <w:t> </w:t>
            </w:r>
            <w:hyperlink r:id="rId51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desc</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composite_rng_rng</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51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composite,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51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51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br/>
            </w:r>
            <w:hyperlink r:id="rId51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Composite Partitioned</w:t>
            </w:r>
            <w:r w:rsidRPr="00F41952">
              <w:rPr>
                <w:rFonts w:ascii="Arial" w:eastAsia="Times New Roman" w:hAnsi="Arial" w:cs="Arial"/>
                <w:color w:val="000000"/>
                <w:sz w:val="20"/>
                <w:szCs w:val="20"/>
              </w:rPr>
              <w:br/>
              <w:t>Table - By List And Hash</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519"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520"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composite_list_hash</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21"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22"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23"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24"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52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LIST</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HASH</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cust_id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TEMPLATE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sp1</w:t>
            </w:r>
            <w:r w:rsidRPr="00F41952">
              <w:rPr>
                <w:rFonts w:ascii="Courier" w:eastAsia="Times New Roman" w:hAnsi="Courier" w:cs="Times New Roman"/>
                <w:color w:val="000000"/>
                <w:sz w:val="27"/>
              </w:rPr>
              <w:t> </w:t>
            </w:r>
            <w:hyperlink r:id="rId52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sp2</w:t>
            </w:r>
            <w:r w:rsidRPr="00F41952">
              <w:rPr>
                <w:rFonts w:ascii="Courier" w:eastAsia="Times New Roman" w:hAnsi="Courier" w:cs="Times New Roman"/>
                <w:color w:val="000000"/>
                <w:sz w:val="27"/>
              </w:rPr>
              <w:t> </w:t>
            </w:r>
            <w:hyperlink r:id="rId52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sp3</w:t>
            </w:r>
            <w:r w:rsidRPr="00F41952">
              <w:rPr>
                <w:rFonts w:ascii="Courier" w:eastAsia="Times New Roman" w:hAnsi="Courier" w:cs="Times New Roman"/>
                <w:color w:val="000000"/>
                <w:sz w:val="27"/>
              </w:rPr>
              <w:t> </w:t>
            </w:r>
            <w:hyperlink r:id="rId52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lastRenderedPageBreak/>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sp4</w:t>
            </w:r>
            <w:r w:rsidRPr="00F41952">
              <w:rPr>
                <w:rFonts w:ascii="Courier" w:eastAsia="Times New Roman" w:hAnsi="Courier" w:cs="Times New Roman"/>
                <w:color w:val="000000"/>
                <w:sz w:val="27"/>
              </w:rPr>
              <w:t> </w:t>
            </w:r>
            <w:hyperlink r:id="rId52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 (</w:t>
            </w:r>
            <w:r w:rsidRPr="00F41952">
              <w:rPr>
                <w:rFonts w:ascii="Courier" w:eastAsia="Times New Roman" w:hAnsi="Courier" w:cs="Times New Roman"/>
                <w:color w:val="000000"/>
                <w:sz w:val="27"/>
                <w:szCs w:val="27"/>
              </w:rPr>
              <w:br/>
            </w:r>
            <w:hyperlink r:id="rId53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west</w:t>
            </w:r>
            <w:r w:rsidRPr="00F41952">
              <w:rPr>
                <w:rFonts w:ascii="Courier" w:eastAsia="Times New Roman" w:hAnsi="Courier" w:cs="Times New Roman"/>
                <w:color w:val="000000"/>
                <w:sz w:val="27"/>
              </w:rPr>
              <w:t> </w:t>
            </w:r>
            <w:hyperlink r:id="rId53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 'WA'),</w:t>
            </w:r>
            <w:r w:rsidRPr="00F41952">
              <w:rPr>
                <w:rFonts w:ascii="Courier" w:eastAsia="Times New Roman" w:hAnsi="Courier" w:cs="Times New Roman"/>
                <w:color w:val="000000"/>
                <w:sz w:val="27"/>
                <w:szCs w:val="27"/>
              </w:rPr>
              <w:br/>
            </w:r>
            <w:hyperlink r:id="rId53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east</w:t>
            </w:r>
            <w:r w:rsidRPr="00F41952">
              <w:rPr>
                <w:rFonts w:ascii="Courier" w:eastAsia="Times New Roman" w:hAnsi="Courier" w:cs="Times New Roman"/>
                <w:color w:val="000000"/>
                <w:sz w:val="27"/>
              </w:rPr>
              <w:t> </w:t>
            </w:r>
            <w:hyperlink r:id="rId53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('NY', 'CT'),</w:t>
            </w:r>
            <w:r w:rsidRPr="00F41952">
              <w:rPr>
                <w:rFonts w:ascii="Courier" w:eastAsia="Times New Roman" w:hAnsi="Courier" w:cs="Times New Roman"/>
                <w:color w:val="000000"/>
                <w:sz w:val="27"/>
                <w:szCs w:val="27"/>
              </w:rPr>
              <w:br/>
            </w:r>
            <w:hyperlink r:id="rId53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cent</w:t>
            </w:r>
            <w:r w:rsidRPr="00F41952">
              <w:rPr>
                <w:rFonts w:ascii="Courier" w:eastAsia="Times New Roman" w:hAnsi="Courier" w:cs="Times New Roman"/>
                <w:color w:val="000000"/>
                <w:sz w:val="27"/>
              </w:rPr>
              <w:t> </w:t>
            </w:r>
            <w:hyperlink r:id="rId53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('IL', 'MN'));</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Composite Partitioned</w:t>
            </w:r>
            <w:r w:rsidRPr="00F41952">
              <w:rPr>
                <w:rFonts w:ascii="Arial" w:eastAsia="Times New Roman" w:hAnsi="Arial" w:cs="Arial"/>
                <w:color w:val="000000"/>
                <w:sz w:val="20"/>
                <w:szCs w:val="20"/>
              </w:rPr>
              <w:br/>
              <w:t>Table - By List And List</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536"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53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composite_list_list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3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3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40"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41"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54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LIST</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LIST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cust_id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TEMPLATE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beg</w:t>
            </w:r>
            <w:r w:rsidRPr="00F41952">
              <w:rPr>
                <w:rFonts w:ascii="Courier" w:eastAsia="Times New Roman" w:hAnsi="Courier" w:cs="Times New Roman"/>
                <w:color w:val="000000"/>
                <w:sz w:val="27"/>
              </w:rPr>
              <w:t> </w:t>
            </w:r>
            <w:hyperlink r:id="rId54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(1,3,5)</w:t>
            </w:r>
            <w:r w:rsidRPr="00F41952">
              <w:rPr>
                <w:rFonts w:ascii="Courier" w:eastAsia="Times New Roman" w:hAnsi="Courier" w:cs="Times New Roman"/>
                <w:color w:val="000000"/>
                <w:sz w:val="27"/>
              </w:rPr>
              <w:t> </w:t>
            </w:r>
            <w:hyperlink r:id="rId54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mid</w:t>
            </w:r>
            <w:r w:rsidRPr="00F41952">
              <w:rPr>
                <w:rFonts w:ascii="Courier" w:eastAsia="Times New Roman" w:hAnsi="Courier" w:cs="Times New Roman"/>
                <w:color w:val="000000"/>
                <w:sz w:val="27"/>
              </w:rPr>
              <w:t> </w:t>
            </w:r>
            <w:hyperlink r:id="rId54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(2,4,6)</w:t>
            </w:r>
            <w:r w:rsidRPr="00F41952">
              <w:rPr>
                <w:rFonts w:ascii="Courier" w:eastAsia="Times New Roman" w:hAnsi="Courier" w:cs="Times New Roman"/>
                <w:color w:val="000000"/>
                <w:sz w:val="27"/>
              </w:rPr>
              <w:t> </w:t>
            </w:r>
            <w:hyperlink r:id="rId54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end</w:t>
            </w:r>
            <w:r w:rsidRPr="00F41952">
              <w:rPr>
                <w:rFonts w:ascii="Courier" w:eastAsia="Times New Roman" w:hAnsi="Courier" w:cs="Times New Roman"/>
                <w:color w:val="000000"/>
                <w:sz w:val="27"/>
              </w:rPr>
              <w:t> </w:t>
            </w:r>
            <w:hyperlink r:id="rId54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(7,8,9,0)</w:t>
            </w:r>
            <w:r w:rsidRPr="00F41952">
              <w:rPr>
                <w:rFonts w:ascii="Courier" w:eastAsia="Times New Roman" w:hAnsi="Courier" w:cs="Times New Roman"/>
                <w:color w:val="000000"/>
                <w:sz w:val="27"/>
              </w:rPr>
              <w:t> </w:t>
            </w:r>
            <w:hyperlink r:id="rId54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 (</w:t>
            </w:r>
            <w:r w:rsidRPr="00F41952">
              <w:rPr>
                <w:rFonts w:ascii="Courier" w:eastAsia="Times New Roman" w:hAnsi="Courier" w:cs="Times New Roman"/>
                <w:color w:val="000000"/>
                <w:sz w:val="27"/>
                <w:szCs w:val="27"/>
              </w:rPr>
              <w:br/>
            </w:r>
            <w:hyperlink r:id="rId54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west</w:t>
            </w:r>
            <w:r w:rsidRPr="00F41952">
              <w:rPr>
                <w:rFonts w:ascii="Courier" w:eastAsia="Times New Roman" w:hAnsi="Courier" w:cs="Times New Roman"/>
                <w:color w:val="000000"/>
                <w:sz w:val="27"/>
              </w:rPr>
              <w:t> </w:t>
            </w:r>
            <w:hyperlink r:id="rId55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 'WA'),</w:t>
            </w:r>
            <w:r w:rsidRPr="00F41952">
              <w:rPr>
                <w:rFonts w:ascii="Courier" w:eastAsia="Times New Roman" w:hAnsi="Courier" w:cs="Times New Roman"/>
                <w:color w:val="000000"/>
                <w:sz w:val="27"/>
                <w:szCs w:val="27"/>
              </w:rPr>
              <w:br/>
            </w:r>
            <w:hyperlink r:id="rId55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east</w:t>
            </w:r>
            <w:r w:rsidRPr="00F41952">
              <w:rPr>
                <w:rFonts w:ascii="Courier" w:eastAsia="Times New Roman" w:hAnsi="Courier" w:cs="Times New Roman"/>
                <w:color w:val="000000"/>
                <w:sz w:val="27"/>
              </w:rPr>
              <w:t> </w:t>
            </w:r>
            <w:hyperlink r:id="rId55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('NY', 'CT'),</w:t>
            </w:r>
            <w:r w:rsidRPr="00F41952">
              <w:rPr>
                <w:rFonts w:ascii="Courier" w:eastAsia="Times New Roman" w:hAnsi="Courier" w:cs="Times New Roman"/>
                <w:color w:val="000000"/>
                <w:sz w:val="27"/>
                <w:szCs w:val="27"/>
              </w:rPr>
              <w:br/>
            </w:r>
            <w:hyperlink r:id="rId55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cent</w:t>
            </w:r>
            <w:r w:rsidRPr="00F41952">
              <w:rPr>
                <w:rFonts w:ascii="Courier" w:eastAsia="Times New Roman" w:hAnsi="Courier" w:cs="Times New Roman"/>
                <w:color w:val="000000"/>
                <w:sz w:val="27"/>
              </w:rPr>
              <w:t> </w:t>
            </w:r>
            <w:hyperlink r:id="rId55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('IL', 'MN'));</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Composite Partitioned</w:t>
            </w:r>
            <w:r w:rsidRPr="00F41952">
              <w:rPr>
                <w:rFonts w:ascii="Arial" w:eastAsia="Times New Roman" w:hAnsi="Arial" w:cs="Arial"/>
                <w:color w:val="000000"/>
                <w:sz w:val="20"/>
                <w:szCs w:val="20"/>
              </w:rPr>
              <w:br/>
              <w:t>Table - By List And Range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555"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55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composite_list_rng</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57"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58"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(25),</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5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8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60"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56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LIST</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cust_state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RANGE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800080"/>
                <w:sz w:val="27"/>
                <w:szCs w:val="27"/>
              </w:rPr>
              <w:t>cust_id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TEMPLATE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original</w:t>
            </w:r>
            <w:r w:rsidRPr="00F41952">
              <w:rPr>
                <w:rFonts w:ascii="Courier" w:eastAsia="Times New Roman" w:hAnsi="Courier" w:cs="Times New Roman"/>
                <w:color w:val="000000"/>
                <w:sz w:val="27"/>
              </w:rPr>
              <w:t> </w:t>
            </w:r>
            <w:hyperlink r:id="rId56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(1001)</w:t>
            </w:r>
            <w:r w:rsidRPr="00F41952">
              <w:rPr>
                <w:rFonts w:ascii="Courier" w:eastAsia="Times New Roman" w:hAnsi="Courier" w:cs="Times New Roman"/>
                <w:color w:val="000000"/>
                <w:sz w:val="27"/>
              </w:rPr>
              <w:t> </w:t>
            </w:r>
            <w:hyperlink r:id="rId56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acquired</w:t>
            </w:r>
            <w:r w:rsidRPr="00F41952">
              <w:rPr>
                <w:rFonts w:ascii="Courier" w:eastAsia="Times New Roman" w:hAnsi="Courier" w:cs="Times New Roman"/>
                <w:color w:val="000000"/>
                <w:sz w:val="27"/>
              </w:rPr>
              <w:t> </w:t>
            </w:r>
            <w:hyperlink r:id="rId56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(8001)</w:t>
            </w:r>
            <w:r w:rsidRPr="00F41952">
              <w:rPr>
                <w:rFonts w:ascii="Courier" w:eastAsia="Times New Roman" w:hAnsi="Courier" w:cs="Times New Roman"/>
                <w:color w:val="000000"/>
                <w:sz w:val="27"/>
              </w:rPr>
              <w:t> </w:t>
            </w:r>
            <w:hyperlink r:id="rId56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recent</w:t>
            </w:r>
            <w:r w:rsidRPr="00F41952">
              <w:rPr>
                <w:rFonts w:ascii="Courier" w:eastAsia="Times New Roman" w:hAnsi="Courier" w:cs="Times New Roman"/>
                <w:color w:val="000000"/>
                <w:sz w:val="27"/>
              </w:rPr>
              <w:t> </w:t>
            </w:r>
            <w:hyperlink r:id="rId56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LESS THAN (MAXVALUE)</w:t>
            </w:r>
            <w:r w:rsidRPr="00F41952">
              <w:rPr>
                <w:rFonts w:ascii="Courier" w:eastAsia="Times New Roman" w:hAnsi="Courier" w:cs="Times New Roman"/>
                <w:color w:val="000000"/>
                <w:sz w:val="27"/>
              </w:rPr>
              <w:t> </w:t>
            </w:r>
            <w:hyperlink r:id="rId56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part3) (</w:t>
            </w:r>
            <w:r w:rsidRPr="00F41952">
              <w:rPr>
                <w:rFonts w:ascii="Courier" w:eastAsia="Times New Roman" w:hAnsi="Courier" w:cs="Times New Roman"/>
                <w:color w:val="000000"/>
                <w:sz w:val="27"/>
                <w:szCs w:val="27"/>
              </w:rPr>
              <w:br/>
            </w:r>
            <w:hyperlink r:id="rId56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west</w:t>
            </w:r>
            <w:r w:rsidRPr="00F41952">
              <w:rPr>
                <w:rFonts w:ascii="Courier" w:eastAsia="Times New Roman" w:hAnsi="Courier" w:cs="Times New Roman"/>
                <w:color w:val="000000"/>
                <w:sz w:val="27"/>
              </w:rPr>
              <w:t> </w:t>
            </w:r>
            <w:hyperlink r:id="rId569"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('OR', 'WA'),</w:t>
            </w:r>
            <w:r w:rsidRPr="00F41952">
              <w:rPr>
                <w:rFonts w:ascii="Courier" w:eastAsia="Times New Roman" w:hAnsi="Courier" w:cs="Times New Roman"/>
                <w:color w:val="000000"/>
                <w:sz w:val="27"/>
                <w:szCs w:val="27"/>
              </w:rPr>
              <w:br/>
            </w:r>
            <w:hyperlink r:id="rId57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east</w:t>
            </w:r>
            <w:r w:rsidRPr="00F41952">
              <w:rPr>
                <w:rFonts w:ascii="Courier" w:eastAsia="Times New Roman" w:hAnsi="Courier" w:cs="Times New Roman"/>
                <w:color w:val="000000"/>
                <w:sz w:val="27"/>
              </w:rPr>
              <w:t> </w:t>
            </w:r>
            <w:hyperlink r:id="rId571"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('NY', 'CT'),</w:t>
            </w:r>
            <w:r w:rsidRPr="00F41952">
              <w:rPr>
                <w:rFonts w:ascii="Courier" w:eastAsia="Times New Roman" w:hAnsi="Courier" w:cs="Times New Roman"/>
                <w:color w:val="000000"/>
                <w:sz w:val="27"/>
                <w:szCs w:val="27"/>
              </w:rPr>
              <w:br/>
            </w:r>
            <w:hyperlink r:id="rId57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cent</w:t>
            </w:r>
            <w:r w:rsidRPr="00F41952">
              <w:rPr>
                <w:rFonts w:ascii="Courier" w:eastAsia="Times New Roman" w:hAnsi="Courier" w:cs="Times New Roman"/>
                <w:color w:val="000000"/>
                <w:sz w:val="27"/>
              </w:rPr>
              <w:t> </w:t>
            </w:r>
            <w:hyperlink r:id="rId57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('IL', 'MN'));</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Compressed Partitions</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r>
            <w:r w:rsidRPr="00F41952">
              <w:rPr>
                <w:rFonts w:ascii="Arial" w:eastAsia="Times New Roman" w:hAnsi="Arial" w:cs="Arial"/>
                <w:color w:val="000000"/>
                <w:sz w:val="20"/>
                <w:szCs w:val="20"/>
              </w:rPr>
              <w:lastRenderedPageBreak/>
              <w:t>Partition Level Compression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Courier" w:eastAsia="Times New Roman" w:hAnsi="Courier" w:cs="Times New Roman"/>
                <w:color w:val="000000"/>
                <w:sz w:val="27"/>
                <w:szCs w:val="27"/>
              </w:rPr>
              <w:lastRenderedPageBreak/>
              <w:t>Need syntax diagram</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574"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57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sales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saleskey</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576"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quarter    </w:t>
            </w:r>
            <w:r w:rsidRPr="00F41952">
              <w:rPr>
                <w:rFonts w:ascii="Courier" w:eastAsia="Times New Roman" w:hAnsi="Courier" w:cs="Times New Roman"/>
                <w:color w:val="000000"/>
                <w:sz w:val="27"/>
              </w:rPr>
              <w:t> </w:t>
            </w:r>
            <w:hyperlink r:id="rId577"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product    </w:t>
            </w:r>
            <w:r w:rsidRPr="00F41952">
              <w:rPr>
                <w:rFonts w:ascii="Courier" w:eastAsia="Times New Roman" w:hAnsi="Courier" w:cs="Times New Roman"/>
                <w:color w:val="000000"/>
                <w:sz w:val="27"/>
              </w:rPr>
              <w:t> </w:t>
            </w:r>
            <w:hyperlink r:id="rId57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salesperson</w:t>
            </w:r>
            <w:r w:rsidRPr="00F41952">
              <w:rPr>
                <w:rFonts w:ascii="Courier" w:eastAsia="Times New Roman" w:hAnsi="Courier" w:cs="Times New Roman"/>
                <w:color w:val="000000"/>
                <w:sz w:val="27"/>
              </w:rPr>
              <w:t> </w:t>
            </w:r>
            <w:hyperlink r:id="rId579"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amount     </w:t>
            </w:r>
            <w:r w:rsidRPr="00F41952">
              <w:rPr>
                <w:rFonts w:ascii="Courier" w:eastAsia="Times New Roman" w:hAnsi="Courier" w:cs="Times New Roman"/>
                <w:color w:val="000000"/>
                <w:sz w:val="27"/>
              </w:rPr>
              <w:t> </w:t>
            </w:r>
            <w:hyperlink r:id="rId580"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(12,2),</w:t>
            </w:r>
            <w:r w:rsidRPr="00F41952">
              <w:rPr>
                <w:rFonts w:ascii="Courier" w:eastAsia="Times New Roman" w:hAnsi="Courier" w:cs="Times New Roman"/>
                <w:color w:val="000000"/>
                <w:sz w:val="27"/>
                <w:szCs w:val="27"/>
              </w:rPr>
              <w:br/>
              <w:t>region     </w:t>
            </w:r>
            <w:r w:rsidRPr="00F41952">
              <w:rPr>
                <w:rFonts w:ascii="Courier" w:eastAsia="Times New Roman" w:hAnsi="Courier" w:cs="Times New Roman"/>
                <w:color w:val="000000"/>
                <w:sz w:val="27"/>
              </w:rPr>
              <w:t> </w:t>
            </w:r>
            <w:hyperlink r:id="rId581"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COMPRESS</w:t>
            </w:r>
            <w:r w:rsidRPr="00F41952">
              <w:rPr>
                <w:rFonts w:ascii="Courier" w:eastAsia="Times New Roman" w:hAnsi="Courier" w:cs="Times New Roman"/>
                <w:color w:val="000000"/>
                <w:sz w:val="27"/>
                <w:szCs w:val="27"/>
              </w:rPr>
              <w:br/>
            </w:r>
            <w:hyperlink r:id="rId58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LIST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(region) (</w:t>
            </w:r>
            <w:r w:rsidRPr="00F41952">
              <w:rPr>
                <w:rFonts w:ascii="Courier" w:eastAsia="Times New Roman" w:hAnsi="Courier" w:cs="Times New Roman"/>
                <w:color w:val="000000"/>
                <w:sz w:val="27"/>
                <w:szCs w:val="27"/>
              </w:rPr>
              <w:br/>
            </w:r>
            <w:hyperlink r:id="rId58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northwest</w:t>
            </w:r>
            <w:r w:rsidRPr="00F41952">
              <w:rPr>
                <w:rFonts w:ascii="Courier" w:eastAsia="Times New Roman" w:hAnsi="Courier" w:cs="Times New Roman"/>
                <w:color w:val="000000"/>
                <w:sz w:val="27"/>
              </w:rPr>
              <w:t> </w:t>
            </w:r>
            <w:hyperlink r:id="rId58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('NORTHWEST'),</w:t>
            </w:r>
            <w:r w:rsidRPr="00F41952">
              <w:rPr>
                <w:rFonts w:ascii="Courier" w:eastAsia="Times New Roman" w:hAnsi="Courier" w:cs="Times New Roman"/>
                <w:color w:val="000000"/>
                <w:sz w:val="27"/>
                <w:szCs w:val="27"/>
              </w:rPr>
              <w:br/>
            </w:r>
            <w:hyperlink r:id="rId58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southwest</w:t>
            </w:r>
            <w:r w:rsidRPr="00F41952">
              <w:rPr>
                <w:rFonts w:ascii="Courier" w:eastAsia="Times New Roman" w:hAnsi="Courier" w:cs="Times New Roman"/>
                <w:color w:val="000000"/>
                <w:sz w:val="27"/>
              </w:rPr>
              <w:t> </w:t>
            </w:r>
            <w:hyperlink r:id="rId58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('SOUTHWEST'),</w:t>
            </w:r>
            <w:r w:rsidRPr="00F41952">
              <w:rPr>
                <w:rFonts w:ascii="Courier" w:eastAsia="Times New Roman" w:hAnsi="Courier" w:cs="Times New Roman"/>
                <w:color w:val="000000"/>
                <w:sz w:val="27"/>
                <w:szCs w:val="27"/>
              </w:rPr>
              <w:br/>
            </w:r>
            <w:hyperlink r:id="rId58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northeast</w:t>
            </w:r>
            <w:r w:rsidRPr="00F41952">
              <w:rPr>
                <w:rFonts w:ascii="Courier" w:eastAsia="Times New Roman" w:hAnsi="Courier" w:cs="Times New Roman"/>
                <w:color w:val="000000"/>
                <w:sz w:val="27"/>
              </w:rPr>
              <w:t> </w:t>
            </w:r>
            <w:hyperlink r:id="rId58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('NORTHEAST')</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NOCOMPRESS</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58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southeast</w:t>
            </w:r>
            <w:r w:rsidRPr="00F41952">
              <w:rPr>
                <w:rFonts w:ascii="Courier" w:eastAsia="Times New Roman" w:hAnsi="Courier" w:cs="Times New Roman"/>
                <w:color w:val="000000"/>
                <w:sz w:val="27"/>
              </w:rPr>
              <w:t> </w:t>
            </w:r>
            <w:hyperlink r:id="rId59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('SOUTHEAST'),</w:t>
            </w:r>
            <w:r w:rsidRPr="00F41952">
              <w:rPr>
                <w:rFonts w:ascii="Courier" w:eastAsia="Times New Roman" w:hAnsi="Courier" w:cs="Times New Roman"/>
                <w:color w:val="000000"/>
                <w:sz w:val="27"/>
                <w:szCs w:val="27"/>
              </w:rPr>
              <w:br/>
            </w:r>
            <w:hyperlink r:id="rId59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western  </w:t>
            </w:r>
            <w:r w:rsidRPr="00F41952">
              <w:rPr>
                <w:rFonts w:ascii="Courier" w:eastAsia="Times New Roman" w:hAnsi="Courier" w:cs="Times New Roman"/>
                <w:color w:val="000000"/>
                <w:sz w:val="27"/>
              </w:rPr>
              <w:t> </w:t>
            </w:r>
            <w:hyperlink r:id="rId59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('WESTERN'));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59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partitioned, compression</w:t>
            </w:r>
            <w:r w:rsidRPr="00F41952">
              <w:rPr>
                <w:rFonts w:ascii="Courier" w:eastAsia="Times New Roman" w:hAnsi="Courier" w:cs="Times New Roman"/>
                <w:color w:val="000000"/>
                <w:sz w:val="27"/>
                <w:szCs w:val="27"/>
              </w:rPr>
              <w:br/>
            </w:r>
            <w:hyperlink r:id="rId59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user_tables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59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compression</w:t>
            </w:r>
            <w:r w:rsidRPr="00F41952">
              <w:rPr>
                <w:rFonts w:ascii="Courier" w:eastAsia="Times New Roman" w:hAnsi="Courier" w:cs="Times New Roman"/>
                <w:color w:val="000000"/>
                <w:sz w:val="27"/>
                <w:szCs w:val="27"/>
              </w:rPr>
              <w:br/>
            </w:r>
            <w:hyperlink r:id="rId59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lastRenderedPageBreak/>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Alter Table For Partitions</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Moving Partitions</w:t>
            </w:r>
          </w:p>
          <w:p w:rsidR="00F41952" w:rsidRPr="00F41952" w:rsidRDefault="00F41952" w:rsidP="00F41952">
            <w:pPr>
              <w:spacing w:before="100" w:beforeAutospacing="1" w:after="100" w:afterAutospacing="1"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Not composite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59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59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MOVE</w:t>
            </w:r>
            <w:r w:rsidRPr="00F41952">
              <w:rPr>
                <w:rFonts w:ascii="Courier" w:eastAsia="Times New Roman" w:hAnsi="Courier" w:cs="Times New Roman"/>
                <w:color w:val="000000"/>
                <w:sz w:val="27"/>
              </w:rPr>
              <w:t> </w:t>
            </w:r>
            <w:hyperlink r:id="rId59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60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0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60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03"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04"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hash_part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MOVE</w:t>
            </w:r>
            <w:r w:rsidRPr="00F41952">
              <w:rPr>
                <w:rFonts w:ascii="Courier" w:eastAsia="Times New Roman" w:hAnsi="Courier" w:cs="Times New Roman"/>
                <w:color w:val="0000FF"/>
                <w:sz w:val="27"/>
              </w:rPr>
              <w:t> </w:t>
            </w:r>
            <w:hyperlink r:id="rId60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sys_p26</w:t>
            </w:r>
            <w:r w:rsidRPr="00F41952">
              <w:rPr>
                <w:rFonts w:ascii="Courier" w:eastAsia="Times New Roman" w:hAnsi="Courier" w:cs="Times New Roman"/>
                <w:color w:val="000000"/>
                <w:sz w:val="27"/>
                <w:szCs w:val="27"/>
              </w:rPr>
              <w:br/>
            </w:r>
            <w:hyperlink r:id="rId60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0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0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MOVE</w:t>
            </w:r>
            <w:r w:rsidRPr="00F41952">
              <w:rPr>
                <w:rFonts w:ascii="Courier" w:eastAsia="Times New Roman" w:hAnsi="Courier" w:cs="Times New Roman"/>
                <w:color w:val="0000FF"/>
                <w:sz w:val="27"/>
              </w:rPr>
              <w:t> </w:t>
            </w:r>
            <w:hyperlink r:id="rId60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q1_southcent</w:t>
            </w:r>
            <w:r w:rsidRPr="00F41952">
              <w:rPr>
                <w:rFonts w:ascii="Courier" w:eastAsia="Times New Roman" w:hAnsi="Courier" w:cs="Times New Roman"/>
                <w:color w:val="000000"/>
                <w:sz w:val="27"/>
                <w:szCs w:val="27"/>
              </w:rPr>
              <w:br/>
            </w:r>
            <w:hyperlink r:id="rId61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NOLOGGING</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11"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1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MOVE</w:t>
            </w:r>
            <w:r w:rsidRPr="00F41952">
              <w:rPr>
                <w:rFonts w:ascii="Courier" w:eastAsia="Times New Roman" w:hAnsi="Courier" w:cs="Times New Roman"/>
                <w:color w:val="0000FF"/>
                <w:sz w:val="27"/>
              </w:rPr>
              <w:t> </w:t>
            </w:r>
            <w:hyperlink r:id="rId61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yr0</w:t>
            </w:r>
            <w:r w:rsidRPr="00F41952">
              <w:rPr>
                <w:rFonts w:ascii="Courier" w:eastAsia="Times New Roman" w:hAnsi="Courier" w:cs="Times New Roman"/>
                <w:color w:val="000000"/>
                <w:sz w:val="27"/>
                <w:szCs w:val="27"/>
              </w:rPr>
              <w:br/>
            </w:r>
            <w:hyperlink r:id="rId61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1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1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composite_rng_hash</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MOVE</w:t>
            </w:r>
            <w:r w:rsidRPr="00F41952">
              <w:rPr>
                <w:rFonts w:ascii="Courier" w:eastAsia="Times New Roman" w:hAnsi="Courier" w:cs="Times New Roman"/>
                <w:color w:val="0000FF"/>
                <w:sz w:val="27"/>
              </w:rPr>
              <w:t> </w:t>
            </w:r>
            <w:hyperlink r:id="rId61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sales_pre98</w:t>
            </w:r>
            <w:r w:rsidRPr="00F41952">
              <w:rPr>
                <w:rFonts w:ascii="Courier" w:eastAsia="Times New Roman" w:hAnsi="Courier" w:cs="Times New Roman"/>
                <w:color w:val="000000"/>
                <w:sz w:val="27"/>
                <w:szCs w:val="27"/>
              </w:rPr>
              <w:br/>
            </w:r>
            <w:hyperlink r:id="rId61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1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62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 xml:space="preserve">Moving </w:t>
            </w:r>
            <w:proofErr w:type="spellStart"/>
            <w:r w:rsidRPr="00F41952">
              <w:rPr>
                <w:rFonts w:ascii="Arial" w:eastAsia="Times New Roman" w:hAnsi="Arial" w:cs="Arial"/>
                <w:color w:val="000000"/>
                <w:sz w:val="20"/>
                <w:szCs w:val="20"/>
              </w:rPr>
              <w:t>Subpartitions</w:t>
            </w:r>
            <w:proofErr w:type="spellEnd"/>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21"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2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MOVE SUBPARTITION &lt;</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62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2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62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62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TABLE_NAME = 'COMPOSITE_RNG_HASH';</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2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2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composite_rng_hash</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MOVE 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sales_pre98_sp1</w:t>
            </w:r>
            <w:r w:rsidRPr="00F41952">
              <w:rPr>
                <w:rFonts w:ascii="Courier" w:eastAsia="Times New Roman" w:hAnsi="Courier" w:cs="Times New Roman"/>
                <w:color w:val="000000"/>
                <w:sz w:val="27"/>
                <w:szCs w:val="27"/>
              </w:rPr>
              <w:br/>
            </w:r>
            <w:hyperlink r:id="rId62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br/>
              <w:t>PARALLEL (DEGREE 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3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63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63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TABLE_NAME = 'COMPOSITE_RNG_HASH';</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 xml:space="preserve">Merging </w:t>
            </w:r>
            <w:proofErr w:type="spellStart"/>
            <w:r w:rsidRPr="00F41952">
              <w:rPr>
                <w:rFonts w:ascii="Arial" w:eastAsia="Times New Roman" w:hAnsi="Arial" w:cs="Arial"/>
                <w:color w:val="000000"/>
                <w:sz w:val="20"/>
                <w:szCs w:val="20"/>
              </w:rPr>
              <w:t>Subpartitions</w:t>
            </w:r>
            <w:proofErr w:type="spellEnd"/>
            <w:r w:rsidRPr="00F41952">
              <w:rPr>
                <w:rFonts w:ascii="Arial" w:eastAsia="Times New Roman" w:hAnsi="Arial" w:cs="Arial"/>
                <w:color w:val="000000"/>
                <w:sz w:val="20"/>
                <w:szCs w:val="20"/>
              </w:rPr>
              <w:br/>
            </w:r>
            <w:r w:rsidRPr="00F41952">
              <w:rPr>
                <w:rFonts w:ascii="Arial" w:eastAsia="Times New Roman" w:hAnsi="Arial" w:cs="Arial"/>
                <w:color w:val="000000"/>
                <w:sz w:val="20"/>
                <w:szCs w:val="20"/>
              </w:rPr>
              <w:br/>
              <w:t>List Only</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33"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34"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MERGE SUBPARTITIONS &lt;</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635"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SUBPARTITION &lt;</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br/>
            </w:r>
            <w:hyperlink r:id="rId63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3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3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composite_rng_hash</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MERGE SUBPARTITIONS</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sales_pre98_sp1, sales_pre98_sp2</w:t>
            </w:r>
            <w:r w:rsidRPr="00F41952">
              <w:rPr>
                <w:rFonts w:ascii="Courier" w:eastAsia="Times New Roman" w:hAnsi="Courier" w:cs="Times New Roman"/>
                <w:color w:val="000000"/>
                <w:sz w:val="27"/>
                <w:szCs w:val="27"/>
              </w:rPr>
              <w:br/>
            </w:r>
            <w:hyperlink r:id="rId639"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SUBPARTITION sales_pre98_sp12</w:t>
            </w:r>
            <w:r w:rsidRPr="00F41952">
              <w:rPr>
                <w:rFonts w:ascii="Courier" w:eastAsia="Times New Roman" w:hAnsi="Courier" w:cs="Times New Roman"/>
                <w:color w:val="000000"/>
                <w:sz w:val="27"/>
                <w:szCs w:val="27"/>
              </w:rPr>
              <w:br/>
            </w:r>
            <w:hyperlink r:id="rId64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41"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64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lastRenderedPageBreak/>
              <w:t>cust_id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643"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channel_id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644"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(3),</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amount_sold</w:t>
            </w:r>
            <w:proofErr w:type="spellEnd"/>
            <w:r w:rsidRPr="00F41952">
              <w:rPr>
                <w:rFonts w:ascii="Courier" w:eastAsia="Times New Roman" w:hAnsi="Courier" w:cs="Times New Roman"/>
                <w:color w:val="000000"/>
                <w:sz w:val="27"/>
              </w:rPr>
              <w:t> </w:t>
            </w:r>
            <w:hyperlink r:id="rId645"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(10,2),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time_id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646"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64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time_id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SUBPARTITION BY LIST</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channel_id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SUBPARTITION TEMPLATE(</w:t>
            </w:r>
            <w:r w:rsidRPr="00F41952">
              <w:rPr>
                <w:rFonts w:ascii="Courier" w:eastAsia="Times New Roman" w:hAnsi="Courier" w:cs="Times New Roman"/>
                <w:color w:val="000000"/>
                <w:sz w:val="27"/>
                <w:szCs w:val="27"/>
              </w:rPr>
              <w:br/>
              <w:t>SUBPARTITION sp1</w:t>
            </w:r>
            <w:r w:rsidRPr="00F41952">
              <w:rPr>
                <w:rFonts w:ascii="Courier" w:eastAsia="Times New Roman" w:hAnsi="Courier" w:cs="Times New Roman"/>
                <w:color w:val="000000"/>
                <w:sz w:val="27"/>
              </w:rPr>
              <w:t> </w:t>
            </w:r>
            <w:hyperlink r:id="rId64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(2, 3)</w:t>
            </w:r>
            <w:r w:rsidRPr="00F41952">
              <w:rPr>
                <w:rFonts w:ascii="Courier" w:eastAsia="Times New Roman" w:hAnsi="Courier" w:cs="Times New Roman"/>
                <w:color w:val="000000"/>
                <w:sz w:val="27"/>
              </w:rPr>
              <w:t> </w:t>
            </w:r>
            <w:hyperlink r:id="rId64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t>SUBPARTITION sp2</w:t>
            </w:r>
            <w:r w:rsidRPr="00F41952">
              <w:rPr>
                <w:rFonts w:ascii="Courier" w:eastAsia="Times New Roman" w:hAnsi="Courier" w:cs="Times New Roman"/>
                <w:color w:val="000000"/>
                <w:sz w:val="27"/>
              </w:rPr>
              <w:t> </w:t>
            </w:r>
            <w:hyperlink r:id="rId65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(4, 5)</w:t>
            </w:r>
            <w:r w:rsidRPr="00F41952">
              <w:rPr>
                <w:rFonts w:ascii="Courier" w:eastAsia="Times New Roman" w:hAnsi="Courier" w:cs="Times New Roman"/>
                <w:color w:val="000000"/>
                <w:sz w:val="27"/>
              </w:rPr>
              <w:t> </w:t>
            </w:r>
            <w:hyperlink r:id="rId65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t>SUBPARTITION sp3</w:t>
            </w:r>
            <w:r w:rsidRPr="00F41952">
              <w:rPr>
                <w:rFonts w:ascii="Courier" w:eastAsia="Times New Roman" w:hAnsi="Courier" w:cs="Times New Roman"/>
                <w:color w:val="000000"/>
                <w:sz w:val="27"/>
              </w:rPr>
              <w:t> </w:t>
            </w:r>
            <w:hyperlink r:id="rId65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(6, 7)</w:t>
            </w:r>
            <w:r w:rsidRPr="00F41952">
              <w:rPr>
                <w:rFonts w:ascii="Courier" w:eastAsia="Times New Roman" w:hAnsi="Courier" w:cs="Times New Roman"/>
                <w:color w:val="000000"/>
                <w:sz w:val="27"/>
              </w:rPr>
              <w:t> </w:t>
            </w:r>
            <w:hyperlink r:id="rId65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t>SUBPARTITION sp4</w:t>
            </w:r>
            <w:r w:rsidRPr="00F41952">
              <w:rPr>
                <w:rFonts w:ascii="Courier" w:eastAsia="Times New Roman" w:hAnsi="Courier" w:cs="Times New Roman"/>
                <w:color w:val="000000"/>
                <w:sz w:val="27"/>
              </w:rPr>
              <w:t> </w:t>
            </w:r>
            <w:hyperlink r:id="rId65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(8, 9)</w:t>
            </w:r>
            <w:r w:rsidRPr="00F41952">
              <w:rPr>
                <w:rFonts w:ascii="Courier" w:eastAsia="Times New Roman" w:hAnsi="Courier" w:cs="Times New Roman"/>
                <w:color w:val="000000"/>
                <w:sz w:val="27"/>
              </w:rPr>
              <w:t> </w:t>
            </w:r>
            <w:hyperlink r:id="rId65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t>(</w:t>
            </w:r>
            <w:r w:rsidRPr="00F41952">
              <w:rPr>
                <w:rFonts w:ascii="Courier" w:eastAsia="Times New Roman" w:hAnsi="Courier" w:cs="Times New Roman"/>
                <w:color w:val="000000"/>
                <w:sz w:val="27"/>
              </w:rPr>
              <w:t> </w:t>
            </w:r>
            <w:hyperlink r:id="rId65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sp98</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65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658"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('01/01/1998','DD/MM/YYYY')),</w:t>
            </w:r>
            <w:r w:rsidRPr="00F41952">
              <w:rPr>
                <w:rFonts w:ascii="Courier" w:eastAsia="Times New Roman" w:hAnsi="Courier" w:cs="Times New Roman"/>
                <w:color w:val="000000"/>
                <w:sz w:val="27"/>
                <w:szCs w:val="27"/>
              </w:rPr>
              <w:br/>
            </w:r>
            <w:hyperlink r:id="rId65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s98</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66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661"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('01/01/1999','DD/MM/YYYY')),</w:t>
            </w:r>
            <w:r w:rsidRPr="00F41952">
              <w:rPr>
                <w:rFonts w:ascii="Courier" w:eastAsia="Times New Roman" w:hAnsi="Courier" w:cs="Times New Roman"/>
                <w:color w:val="000000"/>
                <w:sz w:val="27"/>
                <w:szCs w:val="27"/>
              </w:rPr>
              <w:br/>
            </w:r>
            <w:hyperlink r:id="rId66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s99</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66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664"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('01/01/2000','DD/MM/YYYY')),</w:t>
            </w:r>
            <w:r w:rsidRPr="00F41952">
              <w:rPr>
                <w:rFonts w:ascii="Courier" w:eastAsia="Times New Roman" w:hAnsi="Courier" w:cs="Times New Roman"/>
                <w:color w:val="000000"/>
                <w:sz w:val="27"/>
                <w:szCs w:val="27"/>
              </w:rPr>
              <w:br/>
            </w:r>
            <w:hyperlink r:id="rId66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s2K</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66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667"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('01/01/2001','DD/MM/YYYY')),</w:t>
            </w:r>
            <w:r w:rsidRPr="00F41952">
              <w:rPr>
                <w:rFonts w:ascii="Courier" w:eastAsia="Times New Roman" w:hAnsi="Courier" w:cs="Times New Roman"/>
                <w:color w:val="000000"/>
                <w:sz w:val="27"/>
                <w:szCs w:val="27"/>
              </w:rPr>
              <w:br/>
            </w:r>
            <w:hyperlink r:id="rId66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s01</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669"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670"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('01/01/2002','DD/MM/YYYY')),</w:t>
            </w:r>
            <w:r w:rsidRPr="00F41952">
              <w:rPr>
                <w:rFonts w:ascii="Courier" w:eastAsia="Times New Roman" w:hAnsi="Courier" w:cs="Times New Roman"/>
                <w:color w:val="000000"/>
                <w:sz w:val="27"/>
                <w:szCs w:val="27"/>
              </w:rPr>
              <w:br/>
            </w:r>
            <w:hyperlink r:id="rId67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sf</w:t>
            </w:r>
            <w:proofErr w:type="spellEnd"/>
            <w:r w:rsidRPr="00F41952">
              <w:rPr>
                <w:rFonts w:ascii="Courier" w:eastAsia="Times New Roman" w:hAnsi="Courier" w:cs="Times New Roman"/>
                <w:color w:val="000000"/>
                <w:sz w:val="27"/>
                <w:szCs w:val="27"/>
              </w:rPr>
              <w:br/>
            </w:r>
            <w:hyperlink r:id="rId67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r w:rsidRPr="00F41952">
              <w:rPr>
                <w:rFonts w:ascii="Courier" w:eastAsia="Times New Roman" w:hAnsi="Courier" w:cs="Times New Roman"/>
                <w:color w:val="0000FF"/>
                <w:sz w:val="27"/>
                <w:szCs w:val="27"/>
              </w:rPr>
              <w:t>MAXVALUE</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7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67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675"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76"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7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MERGE SUBPARTITIONS</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sp98_sp1, sp98_sp2</w:t>
            </w:r>
            <w:r w:rsidRPr="00F41952">
              <w:rPr>
                <w:rFonts w:ascii="Courier" w:eastAsia="Times New Roman" w:hAnsi="Courier" w:cs="Times New Roman"/>
                <w:color w:val="000000"/>
                <w:sz w:val="27"/>
              </w:rPr>
              <w:t> </w:t>
            </w:r>
            <w:hyperlink r:id="rId678"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SUBPARTITION sp12</w:t>
            </w:r>
            <w:r w:rsidRPr="00F41952">
              <w:rPr>
                <w:rFonts w:ascii="Courier" w:eastAsia="Times New Roman" w:hAnsi="Courier" w:cs="Times New Roman"/>
                <w:color w:val="000000"/>
                <w:sz w:val="27"/>
                <w:szCs w:val="27"/>
              </w:rPr>
              <w:br/>
              <w:t>PARALLEL (DEGREE 2)</w:t>
            </w:r>
            <w:r w:rsidRPr="00F41952">
              <w:rPr>
                <w:rFonts w:ascii="Courier" w:eastAsia="Times New Roman" w:hAnsi="Courier" w:cs="Times New Roman"/>
                <w:color w:val="000000"/>
                <w:sz w:val="27"/>
                <w:szCs w:val="27"/>
              </w:rPr>
              <w:br/>
            </w:r>
            <w:hyperlink r:id="rId67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68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68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68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 xml:space="preserve">Modify A </w:t>
            </w:r>
            <w:proofErr w:type="spellStart"/>
            <w:r w:rsidRPr="00F41952">
              <w:rPr>
                <w:rFonts w:ascii="Arial" w:eastAsia="Times New Roman" w:hAnsi="Arial" w:cs="Arial"/>
                <w:color w:val="000000"/>
                <w:sz w:val="20"/>
                <w:szCs w:val="20"/>
              </w:rPr>
              <w:t>Subpartition</w:t>
            </w:r>
            <w:proofErr w:type="spellEnd"/>
            <w:r w:rsidRPr="00F41952">
              <w:rPr>
                <w:rFonts w:ascii="Arial" w:eastAsia="Times New Roman" w:hAnsi="Arial" w:cs="Arial"/>
                <w:color w:val="000000"/>
                <w:sz w:val="20"/>
                <w:szCs w:val="20"/>
              </w:rPr>
              <w:t xml:space="preserve"> Template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83"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684"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SET SUBPARTITION TEMPLATE (</w:t>
            </w:r>
            <w:r w:rsidRPr="00F41952">
              <w:rPr>
                <w:rFonts w:ascii="Courier" w:eastAsia="Times New Roman" w:hAnsi="Courier" w:cs="Times New Roman"/>
                <w:color w:val="000000"/>
                <w:sz w:val="27"/>
                <w:szCs w:val="27"/>
              </w:rPr>
              <w:br/>
              <w:t>SUBPARTITION &lt;</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hyperlink r:id="rId68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SUBPARTITION &lt;</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hyperlink r:id="rId68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68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68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689"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r w:rsidRPr="00F41952">
              <w:rPr>
                <w:rFonts w:ascii="Courier" w:eastAsia="Times New Roman" w:hAnsi="Courier" w:cs="Times New Roman"/>
                <w:b/>
                <w:bCs/>
                <w:color w:val="FF0000"/>
                <w:sz w:val="27"/>
                <w:szCs w:val="27"/>
              </w:rPr>
              <w:br/>
            </w:r>
            <w:r w:rsidRPr="00F41952">
              <w:rPr>
                <w:rFonts w:ascii="Courier" w:eastAsia="Times New Roman" w:hAnsi="Courier" w:cs="Times New Roman"/>
                <w:b/>
                <w:bCs/>
                <w:color w:val="FF0000"/>
                <w:sz w:val="27"/>
                <w:szCs w:val="27"/>
              </w:rPr>
              <w:br/>
            </w:r>
            <w:hyperlink r:id="rId690"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69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SET SUBPARTITION TEMPLATE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SUBPARTITION sp1</w:t>
            </w:r>
            <w:r w:rsidRPr="00F41952">
              <w:rPr>
                <w:rFonts w:ascii="Courier" w:eastAsia="Times New Roman" w:hAnsi="Courier" w:cs="Times New Roman"/>
                <w:color w:val="000000"/>
                <w:sz w:val="27"/>
              </w:rPr>
              <w:t> </w:t>
            </w:r>
            <w:hyperlink r:id="rId69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(2, 3)</w:t>
            </w:r>
            <w:r w:rsidRPr="00F41952">
              <w:rPr>
                <w:rFonts w:ascii="Courier" w:eastAsia="Times New Roman" w:hAnsi="Courier" w:cs="Times New Roman"/>
                <w:color w:val="000000"/>
                <w:sz w:val="27"/>
              </w:rPr>
              <w:t> </w:t>
            </w:r>
            <w:hyperlink r:id="rId69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t>SUBPARTITION sp2</w:t>
            </w:r>
            <w:r w:rsidRPr="00F41952">
              <w:rPr>
                <w:rFonts w:ascii="Courier" w:eastAsia="Times New Roman" w:hAnsi="Courier" w:cs="Times New Roman"/>
                <w:color w:val="000000"/>
                <w:sz w:val="27"/>
              </w:rPr>
              <w:t> </w:t>
            </w:r>
            <w:hyperlink r:id="rId69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(4, 5)</w:t>
            </w:r>
            <w:r w:rsidRPr="00F41952">
              <w:rPr>
                <w:rFonts w:ascii="Courier" w:eastAsia="Times New Roman" w:hAnsi="Courier" w:cs="Times New Roman"/>
                <w:color w:val="000000"/>
                <w:sz w:val="27"/>
              </w:rPr>
              <w:t> </w:t>
            </w:r>
            <w:hyperlink r:id="rId69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t>SUBPARTITION sp3</w:t>
            </w:r>
            <w:r w:rsidRPr="00F41952">
              <w:rPr>
                <w:rFonts w:ascii="Courier" w:eastAsia="Times New Roman" w:hAnsi="Courier" w:cs="Times New Roman"/>
                <w:color w:val="000000"/>
                <w:sz w:val="27"/>
              </w:rPr>
              <w:t> </w:t>
            </w:r>
            <w:hyperlink r:id="rId69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(6, 7)</w:t>
            </w:r>
            <w:r w:rsidRPr="00F41952">
              <w:rPr>
                <w:rFonts w:ascii="Courier" w:eastAsia="Times New Roman" w:hAnsi="Courier" w:cs="Times New Roman"/>
                <w:color w:val="000000"/>
                <w:sz w:val="27"/>
              </w:rPr>
              <w:t> </w:t>
            </w:r>
            <w:hyperlink r:id="rId69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t>SUBPARTITION sp4</w:t>
            </w:r>
            <w:r w:rsidRPr="00F41952">
              <w:rPr>
                <w:rFonts w:ascii="Courier" w:eastAsia="Times New Roman" w:hAnsi="Courier" w:cs="Times New Roman"/>
                <w:color w:val="000000"/>
                <w:sz w:val="27"/>
              </w:rPr>
              <w:t> </w:t>
            </w:r>
            <w:hyperlink r:id="rId69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(8, 9)</w:t>
            </w:r>
            <w:r w:rsidRPr="00F41952">
              <w:rPr>
                <w:rFonts w:ascii="Courier" w:eastAsia="Times New Roman" w:hAnsi="Courier" w:cs="Times New Roman"/>
                <w:color w:val="000000"/>
                <w:sz w:val="27"/>
              </w:rPr>
              <w:t> </w:t>
            </w:r>
            <w:hyperlink r:id="rId69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t>SUBPARTITION sp5</w:t>
            </w:r>
            <w:r w:rsidRPr="00F41952">
              <w:rPr>
                <w:rFonts w:ascii="Courier" w:eastAsia="Times New Roman" w:hAnsi="Courier" w:cs="Times New Roman"/>
                <w:color w:val="000000"/>
                <w:sz w:val="27"/>
              </w:rPr>
              <w:t> </w:t>
            </w:r>
            <w:hyperlink r:id="rId70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(0, 1)</w:t>
            </w:r>
            <w:r w:rsidRPr="00F41952">
              <w:rPr>
                <w:rFonts w:ascii="Courier" w:eastAsia="Times New Roman" w:hAnsi="Courier" w:cs="Times New Roman"/>
                <w:color w:val="000000"/>
                <w:sz w:val="27"/>
              </w:rPr>
              <w:t> </w:t>
            </w:r>
            <w:hyperlink r:id="rId70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format a15</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a30</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0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0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704"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0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0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rPr>
              <w:t> </w:t>
            </w:r>
            <w:hyperlink r:id="rId707"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70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sf</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09"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10"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00"/>
                <w:sz w:val="27"/>
              </w:rPr>
              <w:t> </w:t>
            </w:r>
            <w:hyperlink r:id="rId71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s02</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71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w:t>
            </w:r>
            <w:hyperlink r:id="rId713"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('01/01/2003','DD/MM/YYYY'));</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14"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1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FF"/>
                <w:sz w:val="27"/>
              </w:rPr>
              <w:t> </w:t>
            </w:r>
            <w:hyperlink r:id="rId71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sf</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717"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THAN(MAXVALUE);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1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1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720"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long 1000000</w:t>
            </w:r>
            <w:r w:rsidRPr="00F41952">
              <w:rPr>
                <w:rFonts w:ascii="Courier" w:eastAsia="Times New Roman" w:hAnsi="Courier" w:cs="Times New Roman"/>
                <w:color w:val="000000"/>
                <w:sz w:val="27"/>
                <w:szCs w:val="27"/>
              </w:rPr>
              <w:br/>
              <w:t xml:space="preserve">select </w:t>
            </w:r>
            <w:proofErr w:type="spellStart"/>
            <w:r w:rsidRPr="00F41952">
              <w:rPr>
                <w:rFonts w:ascii="Courier" w:eastAsia="Times New Roman" w:hAnsi="Courier" w:cs="Times New Roman"/>
                <w:color w:val="000000"/>
                <w:sz w:val="27"/>
                <w:szCs w:val="27"/>
              </w:rPr>
              <w:t>dbms_metadata.get_ddl</w:t>
            </w:r>
            <w:proofErr w:type="spellEnd"/>
            <w:r w:rsidRPr="00F41952">
              <w:rPr>
                <w:rFonts w:ascii="Courier" w:eastAsia="Times New Roman" w:hAnsi="Courier" w:cs="Times New Roman"/>
                <w:color w:val="000000"/>
                <w:sz w:val="27"/>
                <w:szCs w:val="27"/>
              </w:rPr>
              <w:t>('TABLE', 'RANGE_LIST');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Change The Tablespace Name For A Future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21"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2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MODIFY DEFAULT ATTRIBUTES FOR</w:t>
            </w:r>
            <w:r w:rsidRPr="00F41952">
              <w:rPr>
                <w:rFonts w:ascii="Courier" w:eastAsia="Times New Roman" w:hAnsi="Courier" w:cs="Times New Roman"/>
                <w:color w:val="000000"/>
                <w:sz w:val="27"/>
              </w:rPr>
              <w:t> </w:t>
            </w:r>
            <w:hyperlink r:id="rId72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72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Courier" w:eastAsia="Times New Roman" w:hAnsi="Courier" w:cs="Times New Roman"/>
                <w:color w:val="000000"/>
                <w:sz w:val="27"/>
                <w:szCs w:val="27"/>
              </w:rPr>
              <w:t xml:space="preserve">select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t xml:space="preserve">from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t xml:space="preserve">where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2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2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MODIFY DEFAULT ATTRIBUTES FOR</w:t>
            </w:r>
            <w:r w:rsidRPr="00F41952">
              <w:rPr>
                <w:rFonts w:ascii="Courier" w:eastAsia="Times New Roman" w:hAnsi="Courier" w:cs="Times New Roman"/>
                <w:color w:val="0000FF"/>
                <w:sz w:val="27"/>
              </w:rPr>
              <w:t> </w:t>
            </w:r>
            <w:hyperlink r:id="rId72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s98</w:t>
            </w:r>
            <w:r w:rsidRPr="00F41952">
              <w:rPr>
                <w:rFonts w:ascii="Courier" w:eastAsia="Times New Roman" w:hAnsi="Courier" w:cs="Times New Roman"/>
                <w:color w:val="000000"/>
                <w:sz w:val="27"/>
              </w:rPr>
              <w:t> </w:t>
            </w:r>
            <w:hyperlink r:id="rId72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select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t xml:space="preserve">from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t xml:space="preserve">where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2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br/>
            </w:r>
            <w:hyperlink r:id="rId73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user_tab_subpartitions</w:t>
            </w:r>
            <w:proofErr w:type="spellEnd"/>
            <w:r w:rsidRPr="00F41952">
              <w:rPr>
                <w:rFonts w:ascii="Courier" w:eastAsia="Times New Roman" w:hAnsi="Courier" w:cs="Times New Roman"/>
                <w:color w:val="000000"/>
                <w:sz w:val="27"/>
                <w:szCs w:val="27"/>
              </w:rPr>
              <w:br/>
            </w:r>
            <w:hyperlink r:id="rId731"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'RANGE_LIST';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Modify A List Partitioned List</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32"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3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MODIFY</w:t>
            </w:r>
            <w:r w:rsidRPr="00F41952">
              <w:rPr>
                <w:rFonts w:ascii="Courier" w:eastAsia="Times New Roman" w:hAnsi="Courier" w:cs="Times New Roman"/>
                <w:color w:val="000000"/>
                <w:sz w:val="27"/>
              </w:rPr>
              <w:t> </w:t>
            </w:r>
            <w:hyperlink r:id="rId73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00"/>
                <w:sz w:val="27"/>
              </w:rPr>
              <w:t> </w:t>
            </w:r>
            <w:hyperlink r:id="rId73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values_list</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3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3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738"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'LIST_PART';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39"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40"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MODIFY</w:t>
            </w:r>
            <w:r w:rsidRPr="00F41952">
              <w:rPr>
                <w:rFonts w:ascii="Courier" w:eastAsia="Times New Roman" w:hAnsi="Courier" w:cs="Times New Roman"/>
                <w:color w:val="0000FF"/>
                <w:sz w:val="27"/>
              </w:rPr>
              <w:t> </w:t>
            </w:r>
            <w:hyperlink r:id="rId74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q1_northcent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lastRenderedPageBreak/>
              <w:t>ADD</w:t>
            </w:r>
            <w:r w:rsidRPr="00F41952">
              <w:rPr>
                <w:rFonts w:ascii="Courier" w:eastAsia="Times New Roman" w:hAnsi="Courier" w:cs="Times New Roman"/>
                <w:color w:val="000000"/>
                <w:sz w:val="27"/>
              </w:rPr>
              <w:t> </w:t>
            </w:r>
            <w:hyperlink r:id="rId74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('MI', 'OH');</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4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4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745"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'LIST_PART';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Drop Values From A List Partitioned List</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46"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4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MODIFY</w:t>
            </w:r>
            <w:r w:rsidRPr="00F41952">
              <w:rPr>
                <w:rFonts w:ascii="Courier" w:eastAsia="Times New Roman" w:hAnsi="Courier" w:cs="Times New Roman"/>
                <w:color w:val="000000"/>
                <w:sz w:val="27"/>
              </w:rPr>
              <w:t> </w:t>
            </w:r>
            <w:hyperlink r:id="rId74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749"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75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values_list</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51"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5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MODIFY</w:t>
            </w:r>
            <w:r w:rsidRPr="00F41952">
              <w:rPr>
                <w:rFonts w:ascii="Courier" w:eastAsia="Times New Roman" w:hAnsi="Courier" w:cs="Times New Roman"/>
                <w:color w:val="0000FF"/>
                <w:sz w:val="27"/>
              </w:rPr>
              <w:t> </w:t>
            </w:r>
            <w:hyperlink r:id="rId75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q1_southwest</w:t>
            </w:r>
            <w:r w:rsidRPr="00F41952">
              <w:rPr>
                <w:rFonts w:ascii="Courier" w:eastAsia="Times New Roman" w:hAnsi="Courier" w:cs="Times New Roman"/>
                <w:color w:val="000000"/>
                <w:sz w:val="27"/>
                <w:szCs w:val="27"/>
              </w:rPr>
              <w:br/>
            </w:r>
            <w:hyperlink r:id="rId754"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755"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('NM');</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5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75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758"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'LIST_PART';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Convert A Partition Into A Stand-alone Table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59"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60"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EXCHANGE</w:t>
            </w:r>
            <w:r w:rsidRPr="00F41952">
              <w:rPr>
                <w:rFonts w:ascii="Courier" w:eastAsia="Times New Roman" w:hAnsi="Courier" w:cs="Times New Roman"/>
                <w:color w:val="000000"/>
                <w:sz w:val="27"/>
              </w:rPr>
              <w:t> </w:t>
            </w:r>
            <w:hyperlink r:id="rId76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WITH</w:t>
            </w:r>
            <w:r w:rsidRPr="00F41952">
              <w:rPr>
                <w:rFonts w:ascii="Courier" w:eastAsia="Times New Roman" w:hAnsi="Courier" w:cs="Times New Roman"/>
                <w:color w:val="000000"/>
                <w:sz w:val="27"/>
              </w:rPr>
              <w:t> </w:t>
            </w:r>
            <w:hyperlink r:id="rId76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new_table_name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&lt;including | excluding&gt; INDEXES</w:t>
            </w:r>
            <w:r w:rsidRPr="00F41952">
              <w:rPr>
                <w:rFonts w:ascii="Courier" w:eastAsia="Times New Roman" w:hAnsi="Courier" w:cs="Times New Roman"/>
                <w:color w:val="000000"/>
                <w:sz w:val="27"/>
                <w:szCs w:val="27"/>
              </w:rPr>
              <w:br/>
              <w:t>&lt;with | without&gt; VALIDATION</w:t>
            </w:r>
            <w:r w:rsidRPr="00F41952">
              <w:rPr>
                <w:rFonts w:ascii="Courier" w:eastAsia="Times New Roman" w:hAnsi="Courier" w:cs="Times New Roman"/>
                <w:color w:val="000000"/>
                <w:sz w:val="27"/>
                <w:szCs w:val="27"/>
              </w:rPr>
              <w:br/>
              <w:t>EXCEPTIONS</w:t>
            </w:r>
            <w:r w:rsidRPr="00F41952">
              <w:rPr>
                <w:rFonts w:ascii="Courier" w:eastAsia="Times New Roman" w:hAnsi="Courier" w:cs="Times New Roman"/>
                <w:color w:val="000000"/>
                <w:sz w:val="27"/>
              </w:rPr>
              <w:t> </w:t>
            </w:r>
            <w:hyperlink r:id="rId763"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schema.table_name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6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num_rows</w:t>
            </w:r>
            <w:proofErr w:type="spellEnd"/>
            <w:r w:rsidRPr="00F41952">
              <w:rPr>
                <w:rFonts w:ascii="Courier" w:eastAsia="Times New Roman" w:hAnsi="Courier" w:cs="Times New Roman"/>
                <w:color w:val="000000"/>
                <w:sz w:val="27"/>
                <w:szCs w:val="27"/>
              </w:rPr>
              <w:br/>
            </w:r>
            <w:hyperlink r:id="rId76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76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'LIST_PART';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67"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76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q1_northwest AS</w:t>
            </w:r>
            <w:r w:rsidRPr="00F41952">
              <w:rPr>
                <w:rFonts w:ascii="Courier" w:eastAsia="Times New Roman" w:hAnsi="Courier" w:cs="Times New Roman"/>
                <w:color w:val="000000"/>
                <w:sz w:val="27"/>
                <w:szCs w:val="27"/>
              </w:rPr>
              <w:br/>
            </w:r>
            <w:hyperlink r:id="rId76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77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br/>
            </w:r>
            <w:hyperlink r:id="rId771"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7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77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7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77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hyperlink r:id="rId77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(q1_northwest);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7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77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lastRenderedPageBreak/>
              <w:t>EXCHANGE</w:t>
            </w:r>
            <w:r w:rsidRPr="00F41952">
              <w:rPr>
                <w:rFonts w:ascii="Courier" w:eastAsia="Times New Roman" w:hAnsi="Courier" w:cs="Times New Roman"/>
                <w:color w:val="0000FF"/>
                <w:sz w:val="27"/>
              </w:rPr>
              <w:t> </w:t>
            </w:r>
            <w:hyperlink r:id="rId77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q1_northwest</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WITH</w:t>
            </w:r>
            <w:r w:rsidRPr="00F41952">
              <w:rPr>
                <w:rFonts w:ascii="Courier" w:eastAsia="Times New Roman" w:hAnsi="Courier" w:cs="Times New Roman"/>
                <w:color w:val="0000FF"/>
                <w:sz w:val="27"/>
              </w:rPr>
              <w:t> </w:t>
            </w:r>
            <w:hyperlink r:id="rId780"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q1_northwest</w:t>
            </w:r>
            <w:r w:rsidRPr="00F41952">
              <w:rPr>
                <w:rFonts w:ascii="Courier" w:eastAsia="Times New Roman" w:hAnsi="Courier" w:cs="Times New Roman"/>
                <w:color w:val="000000"/>
                <w:sz w:val="27"/>
                <w:szCs w:val="27"/>
              </w:rPr>
              <w:br/>
              <w:t>INCLUDING INDEXES</w:t>
            </w:r>
            <w:r w:rsidRPr="00F41952">
              <w:rPr>
                <w:rFonts w:ascii="Courier" w:eastAsia="Times New Roman" w:hAnsi="Courier" w:cs="Times New Roman"/>
                <w:color w:val="000000"/>
                <w:sz w:val="27"/>
                <w:szCs w:val="27"/>
              </w:rPr>
              <w:br/>
              <w:t>WITHOUT VALIDATION</w:t>
            </w:r>
            <w:r w:rsidRPr="00F41952">
              <w:rPr>
                <w:rFonts w:ascii="Courier" w:eastAsia="Times New Roman" w:hAnsi="Courier" w:cs="Times New Roman"/>
                <w:color w:val="000000"/>
                <w:sz w:val="27"/>
                <w:szCs w:val="27"/>
              </w:rPr>
              <w:br/>
              <w:t>EXCEPTIONS</w:t>
            </w:r>
            <w:r w:rsidRPr="00F41952">
              <w:rPr>
                <w:rFonts w:ascii="Courier" w:eastAsia="Times New Roman" w:hAnsi="Courier" w:cs="Times New Roman"/>
                <w:color w:val="000000"/>
                <w:sz w:val="27"/>
              </w:rPr>
              <w:t> </w:t>
            </w:r>
            <w:hyperlink r:id="rId78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uwclass.problems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8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78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q1_northwest;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8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78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list_part</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Convert A Stand-alone Table Into A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786"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78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t>rid </w:t>
            </w:r>
            <w:r w:rsidRPr="00F41952">
              <w:rPr>
                <w:rFonts w:ascii="Courier" w:eastAsia="Times New Roman" w:hAnsi="Courier" w:cs="Times New Roman"/>
                <w:color w:val="000000"/>
                <w:sz w:val="27"/>
              </w:rPr>
              <w:t> </w:t>
            </w:r>
            <w:hyperlink r:id="rId788"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col1</w:t>
            </w:r>
            <w:r w:rsidRPr="00F41952">
              <w:rPr>
                <w:rFonts w:ascii="Courier" w:eastAsia="Times New Roman" w:hAnsi="Courier" w:cs="Times New Roman"/>
                <w:color w:val="000000"/>
                <w:sz w:val="27"/>
              </w:rPr>
              <w:t> </w:t>
            </w:r>
            <w:hyperlink r:id="rId78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t>col2</w:t>
            </w:r>
            <w:r w:rsidRPr="00F41952">
              <w:rPr>
                <w:rFonts w:ascii="Courier" w:eastAsia="Times New Roman" w:hAnsi="Courier" w:cs="Times New Roman"/>
                <w:color w:val="000000"/>
                <w:sz w:val="27"/>
              </w:rPr>
              <w:t> </w:t>
            </w:r>
            <w:hyperlink r:id="rId790"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(100))</w:t>
            </w:r>
            <w:r w:rsidRPr="00F41952">
              <w:rPr>
                <w:rFonts w:ascii="Courier" w:eastAsia="Times New Roman" w:hAnsi="Courier" w:cs="Times New Roman"/>
                <w:color w:val="000000"/>
                <w:sz w:val="27"/>
                <w:szCs w:val="27"/>
              </w:rPr>
              <w:br/>
            </w:r>
            <w:hyperlink r:id="rId79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BY RANGE(rid) (</w:t>
            </w:r>
            <w:r w:rsidRPr="00F41952">
              <w:rPr>
                <w:rFonts w:ascii="Courier" w:eastAsia="Times New Roman" w:hAnsi="Courier" w:cs="Times New Roman"/>
                <w:color w:val="000000"/>
                <w:sz w:val="27"/>
                <w:szCs w:val="27"/>
              </w:rPr>
              <w:br/>
              <w:t>partition p1</w:t>
            </w:r>
            <w:r w:rsidRPr="00F41952">
              <w:rPr>
                <w:rFonts w:ascii="Courier" w:eastAsia="Times New Roman" w:hAnsi="Courier" w:cs="Times New Roman"/>
                <w:color w:val="000000"/>
                <w:sz w:val="27"/>
              </w:rPr>
              <w:t> </w:t>
            </w:r>
            <w:hyperlink r:id="rId79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(1000),</w:t>
            </w:r>
            <w:r w:rsidRPr="00F41952">
              <w:rPr>
                <w:rFonts w:ascii="Courier" w:eastAsia="Times New Roman" w:hAnsi="Courier" w:cs="Times New Roman"/>
                <w:color w:val="000000"/>
                <w:sz w:val="27"/>
                <w:szCs w:val="27"/>
              </w:rPr>
              <w:br/>
              <w:t>partition p3</w:t>
            </w:r>
            <w:r w:rsidRPr="00F41952">
              <w:rPr>
                <w:rFonts w:ascii="Courier" w:eastAsia="Times New Roman" w:hAnsi="Courier" w:cs="Times New Roman"/>
                <w:color w:val="000000"/>
                <w:sz w:val="27"/>
              </w:rPr>
              <w:t> </w:t>
            </w:r>
            <w:hyperlink r:id="rId793"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(3000),</w:t>
            </w:r>
            <w:r w:rsidRPr="00F41952">
              <w:rPr>
                <w:rFonts w:ascii="Courier" w:eastAsia="Times New Roman" w:hAnsi="Courier" w:cs="Times New Roman"/>
                <w:color w:val="000000"/>
                <w:sz w:val="27"/>
                <w:szCs w:val="27"/>
              </w:rPr>
              <w:br/>
              <w:t>partition pm</w:t>
            </w:r>
            <w:r w:rsidRPr="00F41952">
              <w:rPr>
                <w:rFonts w:ascii="Courier" w:eastAsia="Times New Roman" w:hAnsi="Courier" w:cs="Times New Roman"/>
                <w:color w:val="000000"/>
                <w:sz w:val="27"/>
              </w:rPr>
              <w:t> </w:t>
            </w:r>
            <w:hyperlink r:id="rId79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(MAXVALUE));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795"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79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t>rid </w:t>
            </w:r>
            <w:r w:rsidRPr="00F41952">
              <w:rPr>
                <w:rFonts w:ascii="Courier" w:eastAsia="Times New Roman" w:hAnsi="Courier" w:cs="Times New Roman"/>
                <w:color w:val="000000"/>
                <w:sz w:val="27"/>
              </w:rPr>
              <w:t> </w:t>
            </w:r>
            <w:hyperlink r:id="rId797"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col1</w:t>
            </w:r>
            <w:r w:rsidRPr="00F41952">
              <w:rPr>
                <w:rFonts w:ascii="Courier" w:eastAsia="Times New Roman" w:hAnsi="Courier" w:cs="Times New Roman"/>
                <w:color w:val="000000"/>
                <w:sz w:val="27"/>
              </w:rPr>
              <w:t> </w:t>
            </w:r>
            <w:hyperlink r:id="rId798"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t>col2</w:t>
            </w:r>
            <w:r w:rsidRPr="00F41952">
              <w:rPr>
                <w:rFonts w:ascii="Courier" w:eastAsia="Times New Roman" w:hAnsi="Courier" w:cs="Times New Roman"/>
                <w:color w:val="000000"/>
                <w:sz w:val="27"/>
              </w:rPr>
              <w:t> </w:t>
            </w:r>
            <w:hyperlink r:id="rId799"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(100));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00"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 APPEND ORDERED FULL(s1) USE_NL(s2) */</w:t>
            </w:r>
            <w:r w:rsidRPr="00F41952">
              <w:rPr>
                <w:rFonts w:ascii="Courier" w:eastAsia="Times New Roman" w:hAnsi="Courier" w:cs="Times New Roman"/>
                <w:color w:val="000000"/>
                <w:sz w:val="27"/>
                <w:szCs w:val="27"/>
              </w:rPr>
              <w:br/>
            </w:r>
            <w:hyperlink r:id="rId80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br/>
            </w:r>
            <w:hyperlink r:id="rId80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3000 +</w:t>
            </w:r>
            <w:r w:rsidRPr="00F41952">
              <w:rPr>
                <w:rFonts w:ascii="Courier" w:eastAsia="Times New Roman" w:hAnsi="Courier" w:cs="Times New Roman"/>
                <w:color w:val="000000"/>
                <w:sz w:val="27"/>
              </w:rPr>
              <w:t> </w:t>
            </w:r>
            <w:hyperlink r:id="rId803" w:history="1">
              <w:r w:rsidRPr="00F41952">
                <w:rPr>
                  <w:rFonts w:ascii="Courier" w:eastAsia="Times New Roman" w:hAnsi="Courier" w:cs="Times New Roman"/>
                  <w:color w:val="0000FF"/>
                  <w:sz w:val="27"/>
                  <w:u w:val="single"/>
                </w:rPr>
                <w:t>TRUNC</w:t>
              </w:r>
            </w:hyperlink>
            <w:r w:rsidRPr="00F41952">
              <w:rPr>
                <w:rFonts w:ascii="Courier" w:eastAsia="Times New Roman" w:hAnsi="Courier" w:cs="Times New Roman"/>
                <w:color w:val="000000"/>
                <w:sz w:val="27"/>
                <w:szCs w:val="27"/>
              </w:rPr>
              <w:t>((rownum-1)/500,6),</w:t>
            </w:r>
            <w:r w:rsidRPr="00F41952">
              <w:rPr>
                <w:rFonts w:ascii="Courier" w:eastAsia="Times New Roman" w:hAnsi="Courier" w:cs="Times New Roman"/>
                <w:color w:val="000000"/>
                <w:sz w:val="27"/>
              </w:rPr>
              <w:t> </w:t>
            </w:r>
            <w:hyperlink r:id="rId804" w:history="1">
              <w:r w:rsidRPr="00F41952">
                <w:rPr>
                  <w:rFonts w:ascii="Courier" w:eastAsia="Times New Roman" w:hAnsi="Courier" w:cs="Times New Roman"/>
                  <w:color w:val="0000FF"/>
                  <w:sz w:val="27"/>
                  <w:u w:val="single"/>
                </w:rPr>
                <w:t>TO_CHAR</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rownum</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rpad</w:t>
            </w:r>
            <w:proofErr w:type="spellEnd"/>
            <w:r w:rsidRPr="00F41952">
              <w:rPr>
                <w:rFonts w:ascii="Courier" w:eastAsia="Times New Roman" w:hAnsi="Courier" w:cs="Times New Roman"/>
                <w:color w:val="000000"/>
                <w:sz w:val="27"/>
                <w:szCs w:val="27"/>
              </w:rPr>
              <w:t>('x',100)</w:t>
            </w:r>
            <w:r w:rsidRPr="00F41952">
              <w:rPr>
                <w:rFonts w:ascii="Courier" w:eastAsia="Times New Roman" w:hAnsi="Courier" w:cs="Times New Roman"/>
                <w:color w:val="000000"/>
                <w:sz w:val="27"/>
                <w:szCs w:val="27"/>
              </w:rPr>
              <w:br/>
            </w:r>
            <w:hyperlink r:id="rId80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sys.source</w:t>
            </w:r>
            <w:proofErr w:type="spellEnd"/>
            <w:r w:rsidRPr="00F41952">
              <w:rPr>
                <w:rFonts w:ascii="Courier" w:eastAsia="Times New Roman" w:hAnsi="Courier" w:cs="Times New Roman"/>
                <w:color w:val="000000"/>
                <w:sz w:val="27"/>
                <w:szCs w:val="27"/>
              </w:rPr>
              <w:t xml:space="preserve">$ s1, </w:t>
            </w:r>
            <w:proofErr w:type="spellStart"/>
            <w:r w:rsidRPr="00F41952">
              <w:rPr>
                <w:rFonts w:ascii="Courier" w:eastAsia="Times New Roman" w:hAnsi="Courier" w:cs="Times New Roman"/>
                <w:color w:val="000000"/>
                <w:sz w:val="27"/>
                <w:szCs w:val="27"/>
              </w:rPr>
              <w:t>sys.source</w:t>
            </w:r>
            <w:proofErr w:type="spellEnd"/>
            <w:r w:rsidRPr="00F41952">
              <w:rPr>
                <w:rFonts w:ascii="Courier" w:eastAsia="Times New Roman" w:hAnsi="Courier" w:cs="Times New Roman"/>
                <w:color w:val="000000"/>
                <w:sz w:val="27"/>
                <w:szCs w:val="27"/>
              </w:rPr>
              <w:t>$ s2</w:t>
            </w:r>
            <w:r w:rsidRPr="00F41952">
              <w:rPr>
                <w:rFonts w:ascii="Courier" w:eastAsia="Times New Roman" w:hAnsi="Courier" w:cs="Times New Roman"/>
                <w:color w:val="000000"/>
                <w:sz w:val="27"/>
                <w:szCs w:val="27"/>
              </w:rPr>
              <w:br/>
            </w:r>
            <w:hyperlink r:id="rId80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rownum</w:t>
            </w:r>
            <w:proofErr w:type="spellEnd"/>
            <w:r w:rsidRPr="00F41952">
              <w:rPr>
                <w:rFonts w:ascii="Courier" w:eastAsia="Times New Roman" w:hAnsi="Courier" w:cs="Times New Roman"/>
                <w:color w:val="000000"/>
                <w:sz w:val="27"/>
                <w:szCs w:val="27"/>
              </w:rPr>
              <w:t xml:space="preserve"> &lt;= 100000;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07" w:history="1">
              <w:r w:rsidRPr="00F41952">
                <w:rPr>
                  <w:rFonts w:ascii="Courier" w:eastAsia="Times New Roman" w:hAnsi="Courier" w:cs="Times New Roman"/>
                  <w:color w:val="0000FF"/>
                  <w:sz w:val="27"/>
                  <w:u w:val="single"/>
                </w:rPr>
                <w:t>COMMIT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0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809"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81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81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812"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81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1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81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timing on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16"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1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t>EXCHANGE</w:t>
            </w:r>
            <w:r w:rsidRPr="00F41952">
              <w:rPr>
                <w:rFonts w:ascii="Courier" w:eastAsia="Times New Roman" w:hAnsi="Courier" w:cs="Times New Roman"/>
                <w:color w:val="000000"/>
                <w:sz w:val="27"/>
              </w:rPr>
              <w:t> </w:t>
            </w:r>
            <w:hyperlink r:id="rId81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pm WITH</w:t>
            </w:r>
            <w:r w:rsidRPr="00F41952">
              <w:rPr>
                <w:rFonts w:ascii="Courier" w:eastAsia="Times New Roman" w:hAnsi="Courier" w:cs="Times New Roman"/>
                <w:color w:val="000000"/>
                <w:sz w:val="27"/>
              </w:rPr>
              <w:t> </w:t>
            </w:r>
            <w:hyperlink r:id="rId81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timing off</w:t>
            </w:r>
            <w:r w:rsidRPr="00F41952">
              <w:rPr>
                <w:rFonts w:ascii="Courier" w:eastAsia="Times New Roman" w:hAnsi="Courier" w:cs="Times New Roman"/>
                <w:color w:val="000000"/>
                <w:sz w:val="27"/>
                <w:szCs w:val="27"/>
              </w:rPr>
              <w:br/>
            </w:r>
            <w:hyperlink r:id="rId820"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82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PURGE;</w:t>
            </w:r>
            <w:r w:rsidRPr="00F41952">
              <w:rPr>
                <w:rFonts w:ascii="Courier" w:eastAsia="Times New Roman" w:hAnsi="Courier" w:cs="Times New Roman"/>
                <w:color w:val="000000"/>
                <w:sz w:val="27"/>
                <w:szCs w:val="27"/>
              </w:rPr>
              <w:br/>
            </w:r>
            <w:hyperlink r:id="rId822"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82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t xml:space="preserve"> PURGE;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8080"/>
                <w:sz w:val="27"/>
                <w:szCs w:val="27"/>
              </w:rPr>
              <w:t>-- recreate and populate tables</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timing on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24"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2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t>EXCHANGE</w:t>
            </w:r>
            <w:r w:rsidRPr="00F41952">
              <w:rPr>
                <w:rFonts w:ascii="Courier" w:eastAsia="Times New Roman" w:hAnsi="Courier" w:cs="Times New Roman"/>
                <w:color w:val="000000"/>
                <w:sz w:val="27"/>
              </w:rPr>
              <w:t> </w:t>
            </w:r>
            <w:hyperlink r:id="rId82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pm WITH</w:t>
            </w:r>
            <w:r w:rsidRPr="00F41952">
              <w:rPr>
                <w:rFonts w:ascii="Courier" w:eastAsia="Times New Roman" w:hAnsi="Courier" w:cs="Times New Roman"/>
                <w:color w:val="000000"/>
                <w:sz w:val="27"/>
              </w:rPr>
              <w:t> </w:t>
            </w:r>
            <w:hyperlink r:id="rId82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br/>
              <w:t>WITHOUT VALIDATION;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8080"/>
                <w:sz w:val="27"/>
                <w:szCs w:val="27"/>
              </w:rPr>
              <w:t>-- again drop the tables, recreate, and load them</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8080"/>
                <w:sz w:val="27"/>
                <w:szCs w:val="27"/>
              </w:rPr>
              <w:br/>
              <w:t>-- add some realistic constraints</w:t>
            </w:r>
            <w:r w:rsidRPr="00F41952">
              <w:rPr>
                <w:rFonts w:ascii="Courier" w:eastAsia="Times New Roman" w:hAnsi="Courier" w:cs="Times New Roman"/>
                <w:color w:val="000000"/>
                <w:sz w:val="27"/>
                <w:szCs w:val="27"/>
              </w:rPr>
              <w:br/>
            </w:r>
            <w:hyperlink r:id="rId828"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2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00"/>
                <w:sz w:val="27"/>
              </w:rPr>
              <w:t> </w:t>
            </w:r>
            <w:hyperlink r:id="rId830" w:history="1">
              <w:r w:rsidRPr="00F41952">
                <w:rPr>
                  <w:rFonts w:ascii="Courier" w:eastAsia="Times New Roman" w:hAnsi="Courier" w:cs="Times New Roman"/>
                  <w:color w:val="0000FF"/>
                  <w:sz w:val="27"/>
                  <w:u w:val="single"/>
                </w:rPr>
                <w:t>CONSTRAINT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pk_range_part</w:t>
            </w:r>
            <w:proofErr w:type="spellEnd"/>
            <w:r w:rsidRPr="00F41952">
              <w:rPr>
                <w:rFonts w:ascii="Courier" w:eastAsia="Times New Roman" w:hAnsi="Courier" w:cs="Times New Roman"/>
                <w:color w:val="000000"/>
                <w:sz w:val="27"/>
                <w:szCs w:val="27"/>
              </w:rPr>
              <w:br/>
              <w:t>PRIMARY KEY(rid)</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USING</w:t>
            </w:r>
            <w:r w:rsidRPr="00F41952">
              <w:rPr>
                <w:rFonts w:ascii="Courier" w:eastAsia="Times New Roman" w:hAnsi="Courier" w:cs="Times New Roman"/>
                <w:color w:val="000000"/>
                <w:sz w:val="27"/>
              </w:rPr>
              <w:t> </w:t>
            </w:r>
            <w:hyperlink r:id="rId831"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LOCAL;</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32"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3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00"/>
                <w:sz w:val="27"/>
              </w:rPr>
              <w:t> </w:t>
            </w:r>
            <w:hyperlink r:id="rId834" w:history="1">
              <w:r w:rsidRPr="00F41952">
                <w:rPr>
                  <w:rFonts w:ascii="Courier" w:eastAsia="Times New Roman" w:hAnsi="Courier" w:cs="Times New Roman"/>
                  <w:color w:val="0000FF"/>
                  <w:sz w:val="27"/>
                  <w:u w:val="single"/>
                </w:rPr>
                <w:t>CONSTRAINT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pk_new_part</w:t>
            </w:r>
            <w:proofErr w:type="spellEnd"/>
            <w:r w:rsidRPr="00F41952">
              <w:rPr>
                <w:rFonts w:ascii="Courier" w:eastAsia="Times New Roman" w:hAnsi="Courier" w:cs="Times New Roman"/>
                <w:color w:val="000000"/>
                <w:sz w:val="27"/>
                <w:szCs w:val="27"/>
              </w:rPr>
              <w:br/>
              <w:t>PRIMARY KEY(rid)</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USING</w:t>
            </w:r>
            <w:r w:rsidRPr="00F41952">
              <w:rPr>
                <w:rFonts w:ascii="Courier" w:eastAsia="Times New Roman" w:hAnsi="Courier" w:cs="Times New Roman"/>
                <w:color w:val="000000"/>
                <w:sz w:val="27"/>
              </w:rPr>
              <w:t> </w:t>
            </w:r>
            <w:hyperlink r:id="rId835"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timing on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36"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3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t>EXCHANGE</w:t>
            </w:r>
            <w:r w:rsidRPr="00F41952">
              <w:rPr>
                <w:rFonts w:ascii="Courier" w:eastAsia="Times New Roman" w:hAnsi="Courier" w:cs="Times New Roman"/>
                <w:color w:val="000000"/>
                <w:sz w:val="27"/>
              </w:rPr>
              <w:t> </w:t>
            </w:r>
            <w:hyperlink r:id="rId83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pm WITH</w:t>
            </w:r>
            <w:r w:rsidRPr="00F41952">
              <w:rPr>
                <w:rFonts w:ascii="Courier" w:eastAsia="Times New Roman" w:hAnsi="Courier" w:cs="Times New Roman"/>
                <w:color w:val="000000"/>
                <w:sz w:val="27"/>
              </w:rPr>
              <w:t> </w:t>
            </w:r>
            <w:hyperlink r:id="rId83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br/>
              <w:t>INCLUDING INDEXES WITHOUT VALIDATION;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8080"/>
                <w:sz w:val="27"/>
                <w:szCs w:val="27"/>
              </w:rPr>
              <w:t>-- repeat again but this time do the following before the exchange</w:t>
            </w:r>
            <w:r w:rsidRPr="00F41952">
              <w:rPr>
                <w:rFonts w:ascii="Courier" w:eastAsia="Times New Roman" w:hAnsi="Courier" w:cs="Times New Roman"/>
                <w:color w:val="000000"/>
                <w:sz w:val="27"/>
                <w:szCs w:val="27"/>
              </w:rPr>
              <w:br/>
            </w:r>
            <w:hyperlink r:id="rId840"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4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MODIFY PRIMARY KEY NOVALIDATE;</w:t>
            </w:r>
            <w:r w:rsidRPr="00F41952">
              <w:rPr>
                <w:rFonts w:ascii="Courier" w:eastAsia="Times New Roman" w:hAnsi="Courier" w:cs="Times New Roman"/>
                <w:color w:val="000000"/>
                <w:sz w:val="27"/>
                <w:szCs w:val="27"/>
              </w:rPr>
              <w:br/>
            </w:r>
            <w:hyperlink r:id="rId842"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4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t xml:space="preserve"> MODIFY PRIMARY KEY NOVALIDATE;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set timing on</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44"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4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t>EXCHANGE</w:t>
            </w:r>
            <w:r w:rsidRPr="00F41952">
              <w:rPr>
                <w:rFonts w:ascii="Courier" w:eastAsia="Times New Roman" w:hAnsi="Courier" w:cs="Times New Roman"/>
                <w:color w:val="000000"/>
                <w:sz w:val="27"/>
              </w:rPr>
              <w:t> </w:t>
            </w:r>
            <w:hyperlink r:id="rId84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pm WITH</w:t>
            </w:r>
            <w:r w:rsidRPr="00F41952">
              <w:rPr>
                <w:rFonts w:ascii="Courier" w:eastAsia="Times New Roman" w:hAnsi="Courier" w:cs="Times New Roman"/>
                <w:color w:val="000000"/>
                <w:sz w:val="27"/>
              </w:rPr>
              <w:t> </w:t>
            </w:r>
            <w:hyperlink r:id="rId84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new_part</w:t>
            </w:r>
            <w:proofErr w:type="spellEnd"/>
            <w:r w:rsidRPr="00F41952">
              <w:rPr>
                <w:rFonts w:ascii="Courier" w:eastAsia="Times New Roman" w:hAnsi="Courier" w:cs="Times New Roman"/>
                <w:color w:val="000000"/>
                <w:sz w:val="27"/>
                <w:szCs w:val="27"/>
              </w:rPr>
              <w:br/>
              <w:t>INCLUDING INDEXES WITHOUT VALIDATION;</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Renaming A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848"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4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RENAME</w:t>
            </w:r>
            <w:r w:rsidRPr="00F41952">
              <w:rPr>
                <w:rFonts w:ascii="Courier" w:eastAsia="Times New Roman" w:hAnsi="Courier" w:cs="Times New Roman"/>
                <w:color w:val="000000"/>
                <w:sz w:val="27"/>
              </w:rPr>
              <w:t> </w:t>
            </w:r>
            <w:hyperlink r:id="rId85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existing_partition_name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TO &lt;</w:t>
            </w:r>
            <w:proofErr w:type="spellStart"/>
            <w:r w:rsidRPr="00F41952">
              <w:rPr>
                <w:rFonts w:ascii="Courier" w:eastAsia="Times New Roman" w:hAnsi="Courier" w:cs="Times New Roman"/>
                <w:color w:val="000000"/>
                <w:sz w:val="27"/>
                <w:szCs w:val="27"/>
              </w:rPr>
              <w:t>new_partition_name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85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br/>
            </w:r>
            <w:hyperlink r:id="rId85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53"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854"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RENAME</w:t>
            </w:r>
            <w:r w:rsidRPr="00F41952">
              <w:rPr>
                <w:rFonts w:ascii="Courier" w:eastAsia="Times New Roman" w:hAnsi="Courier" w:cs="Times New Roman"/>
                <w:color w:val="0000FF"/>
                <w:sz w:val="27"/>
              </w:rPr>
              <w:t> </w:t>
            </w:r>
            <w:hyperlink r:id="rId85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proofErr w:type="spellStart"/>
            <w:r w:rsidRPr="00F41952">
              <w:rPr>
                <w:rFonts w:ascii="Courier" w:eastAsia="Times New Roman" w:hAnsi="Courier" w:cs="Times New Roman"/>
                <w:color w:val="000000"/>
                <w:sz w:val="27"/>
                <w:szCs w:val="27"/>
              </w:rPr>
              <w:t>sf</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TO</w:t>
            </w:r>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sales_future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5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br/>
            </w:r>
            <w:hyperlink r:id="rId85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Split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858"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85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SPLIT</w:t>
            </w:r>
            <w:r w:rsidRPr="00F41952">
              <w:rPr>
                <w:rFonts w:ascii="Courier" w:eastAsia="Times New Roman" w:hAnsi="Courier" w:cs="Times New Roman"/>
                <w:color w:val="000000"/>
                <w:sz w:val="27"/>
              </w:rPr>
              <w:t> </w:t>
            </w:r>
            <w:hyperlink r:id="rId86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AT &lt;</w:t>
            </w:r>
            <w:proofErr w:type="spellStart"/>
            <w:r w:rsidRPr="00F41952">
              <w:rPr>
                <w:rFonts w:ascii="Courier" w:eastAsia="Times New Roman" w:hAnsi="Courier" w:cs="Times New Roman"/>
                <w:color w:val="000000"/>
                <w:sz w:val="27"/>
                <w:szCs w:val="27"/>
              </w:rPr>
              <w:t>range_definition</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86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86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first_partition</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hyperlink r:id="rId86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second_partition</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864" w:history="1">
              <w:r w:rsidRPr="00F41952">
                <w:rPr>
                  <w:rFonts w:ascii="Courier" w:eastAsia="Times New Roman" w:hAnsi="Courier" w:cs="Times New Roman"/>
                  <w:color w:val="0000FF"/>
                  <w:sz w:val="27"/>
                  <w:u w:val="single"/>
                </w:rPr>
                <w:t>UPDATE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GLOBAL INDEXES;</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86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86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867"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868"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69"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7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71"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('01-JAN-1998'), 'A');</w:t>
            </w:r>
            <w:r w:rsidRPr="00F41952">
              <w:rPr>
                <w:rFonts w:ascii="Courier" w:eastAsia="Times New Roman" w:hAnsi="Courier" w:cs="Times New Roman"/>
                <w:color w:val="000000"/>
                <w:sz w:val="27"/>
                <w:szCs w:val="27"/>
              </w:rPr>
              <w:br/>
            </w:r>
            <w:hyperlink r:id="rId872"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73"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7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75"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('01-JAN-1999'), 'A');</w:t>
            </w:r>
            <w:r w:rsidRPr="00F41952">
              <w:rPr>
                <w:rFonts w:ascii="Courier" w:eastAsia="Times New Roman" w:hAnsi="Courier" w:cs="Times New Roman"/>
                <w:color w:val="000000"/>
                <w:sz w:val="27"/>
                <w:szCs w:val="27"/>
              </w:rPr>
              <w:br/>
            </w:r>
            <w:hyperlink r:id="rId876"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77"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7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79"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('01-JAN-2000'), 'A');</w:t>
            </w:r>
            <w:r w:rsidRPr="00F41952">
              <w:rPr>
                <w:rFonts w:ascii="Courier" w:eastAsia="Times New Roman" w:hAnsi="Courier" w:cs="Times New Roman"/>
                <w:color w:val="000000"/>
                <w:sz w:val="27"/>
                <w:szCs w:val="27"/>
              </w:rPr>
              <w:br/>
            </w:r>
            <w:hyperlink r:id="rId880"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8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8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83"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('01-JAN-2001'), 'A');</w:t>
            </w:r>
            <w:r w:rsidRPr="00F41952">
              <w:rPr>
                <w:rFonts w:ascii="Courier" w:eastAsia="Times New Roman" w:hAnsi="Courier" w:cs="Times New Roman"/>
                <w:color w:val="000000"/>
                <w:sz w:val="27"/>
                <w:szCs w:val="27"/>
              </w:rPr>
              <w:br/>
            </w:r>
            <w:hyperlink r:id="rId884"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85"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8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87"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('15-MAR-2001'), 'A');</w:t>
            </w:r>
            <w:r w:rsidRPr="00F41952">
              <w:rPr>
                <w:rFonts w:ascii="Courier" w:eastAsia="Times New Roman" w:hAnsi="Courier" w:cs="Times New Roman"/>
                <w:color w:val="000000"/>
                <w:sz w:val="27"/>
                <w:szCs w:val="27"/>
              </w:rPr>
              <w:br/>
            </w:r>
            <w:hyperlink r:id="rId888"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89"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90"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91"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('16-SEP-2001'), 'A');</w:t>
            </w:r>
            <w:r w:rsidRPr="00F41952">
              <w:rPr>
                <w:rFonts w:ascii="Courier" w:eastAsia="Times New Roman" w:hAnsi="Courier" w:cs="Times New Roman"/>
                <w:color w:val="000000"/>
                <w:sz w:val="27"/>
                <w:szCs w:val="27"/>
              </w:rPr>
              <w:br/>
            </w:r>
            <w:hyperlink r:id="rId892"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93"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9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95"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('20-DEC-2001'), 'A');</w:t>
            </w:r>
            <w:r w:rsidRPr="00F41952">
              <w:rPr>
                <w:rFonts w:ascii="Courier" w:eastAsia="Times New Roman" w:hAnsi="Courier" w:cs="Times New Roman"/>
                <w:color w:val="000000"/>
                <w:sz w:val="27"/>
                <w:szCs w:val="27"/>
              </w:rPr>
              <w:br/>
            </w:r>
            <w:hyperlink r:id="rId896"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897"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89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899"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('01-JAN-2002'), 'A');</w:t>
            </w:r>
            <w:r w:rsidRPr="00F41952">
              <w:rPr>
                <w:rFonts w:ascii="Courier" w:eastAsia="Times New Roman" w:hAnsi="Courier" w:cs="Times New Roman"/>
                <w:color w:val="000000"/>
                <w:sz w:val="27"/>
                <w:szCs w:val="27"/>
              </w:rPr>
              <w:br/>
            </w:r>
            <w:hyperlink r:id="rId900"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901"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902"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(1, 1, 1,</w:t>
            </w:r>
            <w:r w:rsidRPr="00F41952">
              <w:rPr>
                <w:rFonts w:ascii="Courier" w:eastAsia="Times New Roman" w:hAnsi="Courier" w:cs="Times New Roman"/>
                <w:color w:val="000000"/>
                <w:sz w:val="27"/>
              </w:rPr>
              <w:t> </w:t>
            </w:r>
            <w:hyperlink r:id="rId903"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('01-JAN-2003'), 'A');</w:t>
            </w:r>
            <w:r w:rsidRPr="00F41952">
              <w:rPr>
                <w:rFonts w:ascii="Courier" w:eastAsia="Times New Roman" w:hAnsi="Courier" w:cs="Times New Roman"/>
                <w:color w:val="000000"/>
                <w:sz w:val="27"/>
                <w:szCs w:val="27"/>
              </w:rPr>
              <w:br/>
            </w:r>
            <w:hyperlink r:id="rId904" w:history="1">
              <w:r w:rsidRPr="00F41952">
                <w:rPr>
                  <w:rFonts w:ascii="Courier" w:eastAsia="Times New Roman" w:hAnsi="Courier" w:cs="Times New Roman"/>
                  <w:color w:val="0000FF"/>
                  <w:sz w:val="27"/>
                  <w:u w:val="single"/>
                </w:rPr>
                <w:t>COMMIT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ph_comments</w:t>
            </w:r>
            <w:proofErr w:type="spellEnd"/>
            <w:r w:rsidRPr="00F41952">
              <w:rPr>
                <w:rFonts w:ascii="Courier" w:eastAsia="Times New Roman" w:hAnsi="Courier" w:cs="Times New Roman"/>
                <w:color w:val="000000"/>
                <w:sz w:val="27"/>
                <w:szCs w:val="27"/>
              </w:rPr>
              <w:t xml:space="preserve"> format a10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0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0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0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0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90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(yr2a);</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10"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91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SPLIT</w:t>
            </w:r>
            <w:r w:rsidRPr="00F41952">
              <w:rPr>
                <w:rFonts w:ascii="Courier" w:eastAsia="Times New Roman" w:hAnsi="Courier" w:cs="Times New Roman"/>
                <w:color w:val="0000FF"/>
                <w:sz w:val="27"/>
              </w:rPr>
              <w:t> </w:t>
            </w:r>
            <w:hyperlink r:id="rId91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AT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13"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('30-JUN-2001','DD-MON-YYYY'))</w:t>
            </w:r>
            <w:r w:rsidRPr="00F41952">
              <w:rPr>
                <w:rFonts w:ascii="Courier" w:eastAsia="Times New Roman" w:hAnsi="Courier" w:cs="Times New Roman"/>
                <w:color w:val="000000"/>
                <w:sz w:val="27"/>
                <w:szCs w:val="27"/>
              </w:rPr>
              <w:br/>
            </w:r>
            <w:hyperlink r:id="rId914"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1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yr2a,</w:t>
            </w:r>
            <w:r w:rsidRPr="00F41952">
              <w:rPr>
                <w:rFonts w:ascii="Courier" w:eastAsia="Times New Roman" w:hAnsi="Courier" w:cs="Times New Roman"/>
                <w:color w:val="000000"/>
                <w:sz w:val="27"/>
              </w:rPr>
              <w:t> </w:t>
            </w:r>
            <w:hyperlink r:id="rId91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yr2b)</w:t>
            </w:r>
            <w:r w:rsidRPr="00F41952">
              <w:rPr>
                <w:rFonts w:ascii="Courier" w:eastAsia="Times New Roman" w:hAnsi="Courier" w:cs="Times New Roman"/>
                <w:color w:val="000000"/>
                <w:sz w:val="27"/>
                <w:szCs w:val="27"/>
              </w:rPr>
              <w:br/>
            </w:r>
            <w:hyperlink r:id="rId917" w:history="1">
              <w:r w:rsidRPr="00F41952">
                <w:rPr>
                  <w:rFonts w:ascii="Courier" w:eastAsia="Times New Roman" w:hAnsi="Courier" w:cs="Times New Roman"/>
                  <w:color w:val="0000FF"/>
                  <w:sz w:val="27"/>
                  <w:u w:val="single"/>
                </w:rPr>
                <w:t>UPDATE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GLOBAL INDEXES;</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1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1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92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(yr2a);</w:t>
            </w:r>
            <w:r w:rsidRPr="00F41952">
              <w:rPr>
                <w:rFonts w:ascii="Courier" w:eastAsia="Times New Roman" w:hAnsi="Courier" w:cs="Times New Roman"/>
                <w:color w:val="000000"/>
                <w:sz w:val="27"/>
                <w:szCs w:val="27"/>
              </w:rPr>
              <w:br/>
            </w:r>
            <w:hyperlink r:id="rId92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2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92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(yr2b);</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2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br/>
            </w:r>
            <w:hyperlink r:id="rId92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92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'RANGE_PART';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Truncate A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2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92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929" w:history="1">
              <w:r w:rsidRPr="00F41952">
                <w:rPr>
                  <w:rFonts w:ascii="Courier" w:eastAsia="Times New Roman" w:hAnsi="Courier" w:cs="Times New Roman"/>
                  <w:color w:val="0000FF"/>
                  <w:sz w:val="27"/>
                  <w:u w:val="single"/>
                </w:rPr>
                <w:t>TRUNCATE</w:t>
              </w:r>
            </w:hyperlink>
            <w:r w:rsidRPr="00F41952">
              <w:rPr>
                <w:rFonts w:ascii="Courier" w:eastAsia="Times New Roman" w:hAnsi="Courier" w:cs="Times New Roman"/>
                <w:color w:val="000000"/>
                <w:sz w:val="27"/>
              </w:rPr>
              <w:t> </w:t>
            </w:r>
            <w:hyperlink r:id="rId93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931"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STORAGE;</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3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3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93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(yr2b);</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3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93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937" w:history="1">
              <w:r w:rsidRPr="00F41952">
                <w:rPr>
                  <w:rFonts w:ascii="Courier" w:eastAsia="Times New Roman" w:hAnsi="Courier" w:cs="Times New Roman"/>
                  <w:color w:val="0000FF"/>
                  <w:sz w:val="27"/>
                  <w:u w:val="single"/>
                </w:rPr>
                <w:t>TRUNCATE</w:t>
              </w:r>
            </w:hyperlink>
            <w:r w:rsidRPr="00F41952">
              <w:rPr>
                <w:rFonts w:ascii="Courier" w:eastAsia="Times New Roman" w:hAnsi="Courier" w:cs="Times New Roman"/>
                <w:color w:val="0000FF"/>
                <w:sz w:val="27"/>
              </w:rPr>
              <w:t> </w:t>
            </w:r>
            <w:hyperlink r:id="rId93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yr2b</w:t>
            </w:r>
            <w:r w:rsidRPr="00F41952">
              <w:rPr>
                <w:rFonts w:ascii="Courier" w:eastAsia="Times New Roman" w:hAnsi="Courier" w:cs="Times New Roman"/>
                <w:color w:val="000000"/>
                <w:sz w:val="27"/>
                <w:szCs w:val="27"/>
              </w:rPr>
              <w:br/>
            </w:r>
            <w:hyperlink r:id="rId939"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STORAGE;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4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94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94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(yr2b);</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FFFF00"/>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Split An LOB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43"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944"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SPLIT</w:t>
            </w:r>
            <w:r w:rsidRPr="00F41952">
              <w:rPr>
                <w:rFonts w:ascii="Courier" w:eastAsia="Times New Roman" w:hAnsi="Courier" w:cs="Times New Roman"/>
                <w:color w:val="000000"/>
                <w:sz w:val="27"/>
              </w:rPr>
              <w:t> </w:t>
            </w:r>
            <w:hyperlink r:id="rId94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 AT &lt;split location&gt;</w:t>
            </w:r>
            <w:r w:rsidRPr="00F41952">
              <w:rPr>
                <w:rFonts w:ascii="Courier" w:eastAsia="Times New Roman" w:hAnsi="Courier" w:cs="Times New Roman"/>
                <w:color w:val="000000"/>
                <w:sz w:val="27"/>
              </w:rPr>
              <w:t> </w:t>
            </w:r>
            <w:hyperlink r:id="rId946"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szCs w:val="27"/>
              </w:rPr>
              <w:br/>
              <w:t>(</w:t>
            </w:r>
            <w:r w:rsidRPr="00F41952">
              <w:rPr>
                <w:rFonts w:ascii="Courier" w:eastAsia="Times New Roman" w:hAnsi="Courier" w:cs="Times New Roman"/>
                <w:color w:val="000000"/>
                <w:sz w:val="27"/>
              </w:rPr>
              <w:t> </w:t>
            </w:r>
            <w:hyperlink r:id="rId94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new_partition_name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hyperlink r:id="rId94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LOB &lt;</w:t>
            </w:r>
            <w:proofErr w:type="spellStart"/>
            <w:r w:rsidRPr="00F41952">
              <w:rPr>
                <w:rFonts w:ascii="Courier" w:eastAsia="Times New Roman" w:hAnsi="Courier" w:cs="Times New Roman"/>
                <w:color w:val="000000"/>
                <w:sz w:val="27"/>
                <w:szCs w:val="27"/>
              </w:rPr>
              <w:t>column_name</w:t>
            </w:r>
            <w:proofErr w:type="spellEnd"/>
            <w:r w:rsidRPr="00F41952">
              <w:rPr>
                <w:rFonts w:ascii="Courier" w:eastAsia="Times New Roman" w:hAnsi="Courier" w:cs="Times New Roman"/>
                <w:color w:val="000000"/>
                <w:sz w:val="27"/>
                <w:szCs w:val="27"/>
              </w:rPr>
              <w:t>&gt; STORE</w:t>
            </w:r>
            <w:r w:rsidRPr="00F41952">
              <w:rPr>
                <w:rFonts w:ascii="Courier" w:eastAsia="Times New Roman" w:hAnsi="Courier" w:cs="Times New Roman"/>
                <w:color w:val="000000"/>
                <w:sz w:val="27"/>
              </w:rPr>
              <w:t> </w:t>
            </w:r>
            <w:hyperlink r:id="rId949"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5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951"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new_partition_name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LOB (&lt;</w:t>
            </w:r>
            <w:proofErr w:type="spellStart"/>
            <w:r w:rsidRPr="00F41952">
              <w:rPr>
                <w:rFonts w:ascii="Courier" w:eastAsia="Times New Roman" w:hAnsi="Courier" w:cs="Times New Roman"/>
                <w:color w:val="000000"/>
                <w:sz w:val="27"/>
                <w:szCs w:val="27"/>
              </w:rPr>
              <w:t>column_name</w:t>
            </w:r>
            <w:proofErr w:type="spellEnd"/>
            <w:r w:rsidRPr="00F41952">
              <w:rPr>
                <w:rFonts w:ascii="Courier" w:eastAsia="Times New Roman" w:hAnsi="Courier" w:cs="Times New Roman"/>
                <w:color w:val="000000"/>
                <w:sz w:val="27"/>
                <w:szCs w:val="27"/>
              </w:rPr>
              <w:t>&gt;) STORE</w:t>
            </w:r>
            <w:r w:rsidRPr="00F41952">
              <w:rPr>
                <w:rFonts w:ascii="Courier" w:eastAsia="Times New Roman" w:hAnsi="Courier" w:cs="Times New Roman"/>
                <w:color w:val="000000"/>
                <w:sz w:val="27"/>
              </w:rPr>
              <w:t> </w:t>
            </w:r>
            <w:hyperlink r:id="rId952"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5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54"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955"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print_media_part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SPLIT</w:t>
            </w:r>
            <w:r w:rsidRPr="00F41952">
              <w:rPr>
                <w:rFonts w:ascii="Courier" w:eastAsia="Times New Roman" w:hAnsi="Courier" w:cs="Times New Roman"/>
                <w:color w:val="0000FF"/>
                <w:sz w:val="27"/>
              </w:rPr>
              <w:t> </w:t>
            </w:r>
            <w:hyperlink r:id="rId95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p2</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AT</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(150)</w:t>
            </w:r>
            <w:r w:rsidRPr="00F41952">
              <w:rPr>
                <w:rFonts w:ascii="Courier" w:eastAsia="Times New Roman" w:hAnsi="Courier" w:cs="Times New Roman"/>
                <w:color w:val="000000"/>
                <w:sz w:val="27"/>
              </w:rPr>
              <w:t> </w:t>
            </w:r>
            <w:hyperlink r:id="rId957"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szCs w:val="27"/>
              </w:rPr>
              <w:br/>
              <w:t>(</w:t>
            </w:r>
            <w:r w:rsidRPr="00F41952">
              <w:rPr>
                <w:rFonts w:ascii="Courier" w:eastAsia="Times New Roman" w:hAnsi="Courier" w:cs="Times New Roman"/>
                <w:color w:val="000000"/>
                <w:sz w:val="27"/>
              </w:rPr>
              <w:t> </w:t>
            </w:r>
            <w:hyperlink r:id="rId95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p2a</w:t>
            </w:r>
            <w:r w:rsidRPr="00F41952">
              <w:rPr>
                <w:rFonts w:ascii="Courier" w:eastAsia="Times New Roman" w:hAnsi="Courier" w:cs="Times New Roman"/>
                <w:color w:val="000000"/>
                <w:sz w:val="27"/>
              </w:rPr>
              <w:t> </w:t>
            </w:r>
            <w:hyperlink r:id="rId95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omf_ts1</w:t>
            </w:r>
            <w:r w:rsidRPr="00F41952">
              <w:rPr>
                <w:rFonts w:ascii="Courier" w:eastAsia="Times New Roman" w:hAnsi="Courier" w:cs="Times New Roman"/>
                <w:color w:val="000000"/>
                <w:sz w:val="27"/>
                <w:szCs w:val="27"/>
              </w:rPr>
              <w:br/>
              <w:t xml:space="preserve">LOB </w:t>
            </w:r>
            <w:proofErr w:type="spellStart"/>
            <w:r w:rsidRPr="00F41952">
              <w:rPr>
                <w:rFonts w:ascii="Courier" w:eastAsia="Times New Roman" w:hAnsi="Courier" w:cs="Times New Roman"/>
                <w:color w:val="000000"/>
                <w:sz w:val="27"/>
                <w:szCs w:val="27"/>
              </w:rPr>
              <w:t>ad_photo</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ad_composite</w:t>
            </w:r>
            <w:proofErr w:type="spellEnd"/>
            <w:r w:rsidRPr="00F41952">
              <w:rPr>
                <w:rFonts w:ascii="Courier" w:eastAsia="Times New Roman" w:hAnsi="Courier" w:cs="Times New Roman"/>
                <w:color w:val="000000"/>
                <w:sz w:val="27"/>
                <w:szCs w:val="27"/>
              </w:rPr>
              <w:t>) STORE</w:t>
            </w:r>
            <w:r w:rsidRPr="00F41952">
              <w:rPr>
                <w:rFonts w:ascii="Courier" w:eastAsia="Times New Roman" w:hAnsi="Courier" w:cs="Times New Roman"/>
                <w:color w:val="000000"/>
                <w:sz w:val="27"/>
              </w:rPr>
              <w:t> </w:t>
            </w:r>
            <w:hyperlink r:id="rId960"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6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omf_ts2),</w:t>
            </w:r>
            <w:r w:rsidRPr="00F41952">
              <w:rPr>
                <w:rFonts w:ascii="Courier" w:eastAsia="Times New Roman" w:hAnsi="Courier" w:cs="Times New Roman"/>
                <w:color w:val="000000"/>
                <w:sz w:val="27"/>
                <w:szCs w:val="27"/>
              </w:rPr>
              <w:br/>
            </w:r>
            <w:hyperlink r:id="rId96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p2b</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t>LOB (</w:t>
            </w:r>
            <w:proofErr w:type="spellStart"/>
            <w:r w:rsidRPr="00F41952">
              <w:rPr>
                <w:rFonts w:ascii="Courier" w:eastAsia="Times New Roman" w:hAnsi="Courier" w:cs="Times New Roman"/>
                <w:color w:val="000000"/>
                <w:sz w:val="27"/>
                <w:szCs w:val="27"/>
              </w:rPr>
              <w:t>ad_photo</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ad_composite</w:t>
            </w:r>
            <w:proofErr w:type="spellEnd"/>
            <w:r w:rsidRPr="00F41952">
              <w:rPr>
                <w:rFonts w:ascii="Courier" w:eastAsia="Times New Roman" w:hAnsi="Courier" w:cs="Times New Roman"/>
                <w:color w:val="000000"/>
                <w:sz w:val="27"/>
                <w:szCs w:val="27"/>
              </w:rPr>
              <w:t>) STORE</w:t>
            </w:r>
            <w:r w:rsidRPr="00F41952">
              <w:rPr>
                <w:rFonts w:ascii="Courier" w:eastAsia="Times New Roman" w:hAnsi="Courier" w:cs="Times New Roman"/>
                <w:color w:val="000000"/>
                <w:sz w:val="27"/>
              </w:rPr>
              <w:t> </w:t>
            </w:r>
            <w:hyperlink r:id="rId963"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64"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omf_ts2));</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FFFF00"/>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Add Partition And Specify BLOB/LOB Storage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6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96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ADD</w:t>
            </w:r>
            <w:r w:rsidRPr="00F41952">
              <w:rPr>
                <w:rFonts w:ascii="Courier" w:eastAsia="Times New Roman" w:hAnsi="Courier" w:cs="Times New Roman"/>
                <w:color w:val="000000"/>
                <w:sz w:val="27"/>
              </w:rPr>
              <w:t> </w:t>
            </w:r>
            <w:hyperlink r:id="rId967"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new_partition_name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hyperlink r:id="rId968"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(MAXVALUE)</w:t>
            </w:r>
            <w:r w:rsidRPr="00F41952">
              <w:rPr>
                <w:rFonts w:ascii="Courier" w:eastAsia="Times New Roman" w:hAnsi="Courier" w:cs="Times New Roman"/>
                <w:color w:val="000000"/>
                <w:sz w:val="27"/>
                <w:szCs w:val="27"/>
              </w:rPr>
              <w:br/>
              <w:t>LOB (&lt;</w:t>
            </w:r>
            <w:proofErr w:type="spellStart"/>
            <w:r w:rsidRPr="00F41952">
              <w:rPr>
                <w:rFonts w:ascii="Courier" w:eastAsia="Times New Roman" w:hAnsi="Courier" w:cs="Times New Roman"/>
                <w:color w:val="000000"/>
                <w:sz w:val="27"/>
                <w:szCs w:val="27"/>
              </w:rPr>
              <w:t>column_name</w:t>
            </w:r>
            <w:proofErr w:type="spellEnd"/>
            <w:r w:rsidRPr="00F41952">
              <w:rPr>
                <w:rFonts w:ascii="Courier" w:eastAsia="Times New Roman" w:hAnsi="Courier" w:cs="Times New Roman"/>
                <w:color w:val="000000"/>
                <w:sz w:val="27"/>
                <w:szCs w:val="27"/>
              </w:rPr>
              <w:t>&gt;) STORE</w:t>
            </w:r>
            <w:r w:rsidRPr="00F41952">
              <w:rPr>
                <w:rFonts w:ascii="Courier" w:eastAsia="Times New Roman" w:hAnsi="Courier" w:cs="Times New Roman"/>
                <w:color w:val="000000"/>
                <w:sz w:val="27"/>
              </w:rPr>
              <w:t> </w:t>
            </w:r>
            <w:hyperlink r:id="rId969"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7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71"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972"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print_media_part</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ADD</w:t>
            </w:r>
            <w:r w:rsidRPr="00F41952">
              <w:rPr>
                <w:rFonts w:ascii="Courier" w:eastAsia="Times New Roman" w:hAnsi="Courier" w:cs="Times New Roman"/>
                <w:color w:val="0000FF"/>
                <w:sz w:val="27"/>
              </w:rPr>
              <w:t> </w:t>
            </w:r>
            <w:hyperlink r:id="rId973"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p3</w:t>
            </w:r>
            <w:r w:rsidRPr="00F41952">
              <w:rPr>
                <w:rFonts w:ascii="Courier" w:eastAsia="Times New Roman" w:hAnsi="Courier" w:cs="Times New Roman"/>
                <w:color w:val="000000"/>
                <w:sz w:val="27"/>
              </w:rPr>
              <w:t> </w:t>
            </w:r>
            <w:hyperlink r:id="rId974"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 (MAXVALUE)</w:t>
            </w:r>
            <w:r w:rsidRPr="00F41952">
              <w:rPr>
                <w:rFonts w:ascii="Courier" w:eastAsia="Times New Roman" w:hAnsi="Courier" w:cs="Times New Roman"/>
                <w:color w:val="000000"/>
                <w:sz w:val="27"/>
                <w:szCs w:val="27"/>
              </w:rPr>
              <w:br/>
              <w:t>LOB (</w:t>
            </w:r>
            <w:proofErr w:type="spellStart"/>
            <w:r w:rsidRPr="00F41952">
              <w:rPr>
                <w:rFonts w:ascii="Courier" w:eastAsia="Times New Roman" w:hAnsi="Courier" w:cs="Times New Roman"/>
                <w:color w:val="000000"/>
                <w:sz w:val="27"/>
                <w:szCs w:val="27"/>
              </w:rPr>
              <w:t>ad_photo</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ad_composite</w:t>
            </w:r>
            <w:proofErr w:type="spellEnd"/>
            <w:r w:rsidRPr="00F41952">
              <w:rPr>
                <w:rFonts w:ascii="Courier" w:eastAsia="Times New Roman" w:hAnsi="Courier" w:cs="Times New Roman"/>
                <w:color w:val="000000"/>
                <w:sz w:val="27"/>
                <w:szCs w:val="27"/>
              </w:rPr>
              <w:t>) STORE</w:t>
            </w:r>
            <w:r w:rsidRPr="00F41952">
              <w:rPr>
                <w:rFonts w:ascii="Courier" w:eastAsia="Times New Roman" w:hAnsi="Courier" w:cs="Times New Roman"/>
                <w:color w:val="000000"/>
                <w:sz w:val="27"/>
              </w:rPr>
              <w:t> </w:t>
            </w:r>
            <w:hyperlink r:id="rId975"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7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omf_ts2)</w:t>
            </w:r>
            <w:r w:rsidRPr="00F41952">
              <w:rPr>
                <w:rFonts w:ascii="Courier" w:eastAsia="Times New Roman" w:hAnsi="Courier" w:cs="Times New Roman"/>
                <w:color w:val="000000"/>
                <w:sz w:val="27"/>
                <w:szCs w:val="27"/>
              </w:rPr>
              <w:br/>
              <w:t>LOB (</w:t>
            </w:r>
            <w:proofErr w:type="spellStart"/>
            <w:r w:rsidRPr="00F41952">
              <w:rPr>
                <w:rFonts w:ascii="Courier" w:eastAsia="Times New Roman" w:hAnsi="Courier" w:cs="Times New Roman"/>
                <w:color w:val="000000"/>
                <w:sz w:val="27"/>
                <w:szCs w:val="27"/>
              </w:rPr>
              <w:t>ad_sourcetext</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ad_finaltext</w:t>
            </w:r>
            <w:proofErr w:type="spellEnd"/>
            <w:r w:rsidRPr="00F41952">
              <w:rPr>
                <w:rFonts w:ascii="Courier" w:eastAsia="Times New Roman" w:hAnsi="Courier" w:cs="Times New Roman"/>
                <w:color w:val="000000"/>
                <w:sz w:val="27"/>
                <w:szCs w:val="27"/>
              </w:rPr>
              <w:t>) STORE</w:t>
            </w:r>
            <w:r w:rsidRPr="00F41952">
              <w:rPr>
                <w:rFonts w:ascii="Courier" w:eastAsia="Times New Roman" w:hAnsi="Courier" w:cs="Times New Roman"/>
                <w:color w:val="000000"/>
                <w:sz w:val="27"/>
              </w:rPr>
              <w:t> </w:t>
            </w:r>
            <w:hyperlink r:id="rId977" w:history="1">
              <w:r w:rsidRPr="00F41952">
                <w:rPr>
                  <w:rFonts w:ascii="Courier" w:eastAsia="Times New Roman" w:hAnsi="Courier" w:cs="Times New Roman"/>
                  <w:color w:val="0000FF"/>
                  <w:sz w:val="27"/>
                  <w:u w:val="single"/>
                </w:rPr>
                <w:t>AS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hyperlink r:id="rId978"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szCs w:val="27"/>
              </w:rPr>
              <w:t>omf_ts1);</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Index Partitions</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Global Index Creation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79"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980"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ON &lt;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 &lt;</w:t>
            </w:r>
            <w:proofErr w:type="spellStart"/>
            <w:r w:rsidRPr="00F41952">
              <w:rPr>
                <w:rFonts w:ascii="Courier" w:eastAsia="Times New Roman" w:hAnsi="Courier" w:cs="Times New Roman"/>
                <w:color w:val="000000"/>
                <w:sz w:val="27"/>
                <w:szCs w:val="27"/>
              </w:rPr>
              <w:t>column_name_list</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8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i.composite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i.high_value</w:t>
            </w:r>
            <w:proofErr w:type="spellEnd"/>
            <w:r w:rsidRPr="00F41952">
              <w:rPr>
                <w:rFonts w:ascii="Courier" w:eastAsia="Times New Roman" w:hAnsi="Courier" w:cs="Times New Roman"/>
                <w:color w:val="000000"/>
                <w:sz w:val="27"/>
                <w:szCs w:val="27"/>
              </w:rPr>
              <w:br/>
            </w:r>
            <w:hyperlink r:id="rId98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 xml:space="preserve"> t</w:t>
            </w:r>
            <w:r w:rsidRPr="00F41952">
              <w:rPr>
                <w:rFonts w:ascii="Courier" w:eastAsia="Times New Roman" w:hAnsi="Courier" w:cs="Times New Roman"/>
                <w:color w:val="000000"/>
                <w:sz w:val="27"/>
                <w:szCs w:val="27"/>
              </w:rPr>
              <w:br/>
            </w:r>
            <w:hyperlink r:id="rId983"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i.partition_name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t.partition_name</w:t>
            </w:r>
            <w:proofErr w:type="spellEnd"/>
            <w:r w:rsidRPr="00F41952">
              <w:rPr>
                <w:rFonts w:ascii="Courier" w:eastAsia="Times New Roman" w:hAnsi="Courier" w:cs="Times New Roman"/>
                <w:color w:val="000000"/>
                <w:sz w:val="27"/>
                <w:szCs w:val="27"/>
              </w:rPr>
              <w:br/>
            </w:r>
            <w:hyperlink r:id="rId984"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8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br/>
            </w:r>
            <w:hyperlink r:id="rId98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br/>
            </w:r>
            <w:hyperlink r:id="rId987"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88"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FF"/>
                <w:sz w:val="27"/>
              </w:rPr>
              <w:t> </w:t>
            </w:r>
            <w:hyperlink r:id="rId989"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gi_range_part_person_id</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ON</w:t>
            </w:r>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9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99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br/>
            </w:r>
            <w:hyperlink r:id="rId99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93"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994"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gi_range_part_person_id</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5" w:name="pprun"/>
            <w:r w:rsidRPr="00F41952">
              <w:rPr>
                <w:rFonts w:ascii="Arial" w:eastAsia="Times New Roman" w:hAnsi="Arial" w:cs="Arial"/>
                <w:color w:val="000000"/>
                <w:sz w:val="20"/>
                <w:szCs w:val="20"/>
              </w:rPr>
              <w:lastRenderedPageBreak/>
              <w:br/>
              <w:t>Local Index Creation and Partition Pruning Demo</w:t>
            </w:r>
            <w:bookmarkEnd w:id="5"/>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95"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996"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ON &lt;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 &lt;</w:t>
            </w:r>
            <w:proofErr w:type="spellStart"/>
            <w:r w:rsidRPr="00F41952">
              <w:rPr>
                <w:rFonts w:ascii="Courier" w:eastAsia="Times New Roman" w:hAnsi="Courier" w:cs="Times New Roman"/>
                <w:color w:val="000000"/>
                <w:sz w:val="27"/>
                <w:szCs w:val="27"/>
              </w:rPr>
              <w:t>column_name_list</w:t>
            </w:r>
            <w:proofErr w:type="spellEnd"/>
            <w:r w:rsidRPr="00F41952">
              <w:rPr>
                <w:rFonts w:ascii="Courier" w:eastAsia="Times New Roman" w:hAnsi="Courier" w:cs="Times New Roman"/>
                <w:color w:val="000000"/>
                <w:sz w:val="27"/>
                <w:szCs w:val="27"/>
              </w:rPr>
              <w:t>&gt; LOCAL;</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997"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FF"/>
                <w:sz w:val="27"/>
              </w:rPr>
              <w:t> </w:t>
            </w:r>
            <w:hyperlink r:id="rId998"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li_range_part_person_id</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ON</w:t>
            </w:r>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LOCAL</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99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 partitioned</w:t>
            </w:r>
            <w:r w:rsidRPr="00F41952">
              <w:rPr>
                <w:rFonts w:ascii="Courier" w:eastAsia="Times New Roman" w:hAnsi="Courier" w:cs="Times New Roman"/>
                <w:color w:val="000000"/>
                <w:sz w:val="27"/>
                <w:szCs w:val="27"/>
              </w:rPr>
              <w:br/>
            </w:r>
            <w:hyperlink r:id="rId100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br/>
            </w:r>
            <w:hyperlink r:id="rId1001"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0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ip.composite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ip.high_value</w:t>
            </w:r>
            <w:proofErr w:type="spellEnd"/>
            <w:r w:rsidRPr="00F41952">
              <w:rPr>
                <w:rFonts w:ascii="Courier" w:eastAsia="Times New Roman" w:hAnsi="Courier" w:cs="Times New Roman"/>
                <w:color w:val="000000"/>
                <w:sz w:val="27"/>
                <w:szCs w:val="27"/>
              </w:rPr>
              <w:br/>
            </w:r>
            <w:hyperlink r:id="rId100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ui</w:t>
            </w:r>
            <w:proofErr w:type="spellEnd"/>
            <w:r w:rsidRPr="00F41952">
              <w:rPr>
                <w:rFonts w:ascii="Courier" w:eastAsia="Times New Roman" w:hAnsi="Courier" w:cs="Times New Roman"/>
                <w:color w:val="000000"/>
                <w:sz w:val="27"/>
                <w:szCs w:val="27"/>
              </w:rPr>
              <w:br/>
            </w:r>
            <w:hyperlink r:id="rId1004"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ip.index_name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ui.index_name</w:t>
            </w:r>
            <w:proofErr w:type="spellEnd"/>
            <w:r w:rsidRPr="00F41952">
              <w:rPr>
                <w:rFonts w:ascii="Courier" w:eastAsia="Times New Roman" w:hAnsi="Courier" w:cs="Times New Roman"/>
                <w:color w:val="000000"/>
                <w:sz w:val="27"/>
                <w:szCs w:val="27"/>
              </w:rPr>
              <w:br/>
            </w:r>
            <w:hyperlink r:id="rId1005"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ui.table_name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06"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1007"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li_range_part_person_id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08"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FF"/>
                <w:sz w:val="27"/>
              </w:rPr>
              <w:t> </w:t>
            </w:r>
            <w:hyperlink r:id="rId1009"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li_range_part_person_id</w:t>
            </w:r>
            <w:proofErr w:type="spellEnd"/>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ON</w:t>
            </w:r>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LOCAL</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101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yr0 </w:t>
            </w:r>
            <w:r w:rsidRPr="00F41952">
              <w:rPr>
                <w:rFonts w:ascii="Courier" w:eastAsia="Times New Roman" w:hAnsi="Courier" w:cs="Times New Roman"/>
                <w:color w:val="000000"/>
                <w:sz w:val="27"/>
              </w:rPr>
              <w:t> </w:t>
            </w:r>
            <w:hyperlink r:id="rId101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101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yr1 </w:t>
            </w:r>
            <w:r w:rsidRPr="00F41952">
              <w:rPr>
                <w:rFonts w:ascii="Courier" w:eastAsia="Times New Roman" w:hAnsi="Courier" w:cs="Times New Roman"/>
                <w:color w:val="000000"/>
                <w:sz w:val="27"/>
              </w:rPr>
              <w:t> </w:t>
            </w:r>
            <w:hyperlink r:id="rId101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hyperlink r:id="rId101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yr2a </w:t>
            </w:r>
            <w:r w:rsidRPr="00F41952">
              <w:rPr>
                <w:rFonts w:ascii="Courier" w:eastAsia="Times New Roman" w:hAnsi="Courier" w:cs="Times New Roman"/>
                <w:color w:val="000000"/>
                <w:sz w:val="27"/>
              </w:rPr>
              <w:t> </w:t>
            </w:r>
            <w:hyperlink r:id="rId1015"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part3,</w:t>
            </w:r>
            <w:r w:rsidRPr="00F41952">
              <w:rPr>
                <w:rFonts w:ascii="Courier" w:eastAsia="Times New Roman" w:hAnsi="Courier" w:cs="Times New Roman"/>
                <w:color w:val="000000"/>
                <w:sz w:val="27"/>
                <w:szCs w:val="27"/>
              </w:rPr>
              <w:br/>
            </w:r>
            <w:hyperlink r:id="rId101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yr2b</w:t>
            </w:r>
            <w:r w:rsidRPr="00F41952">
              <w:rPr>
                <w:rFonts w:ascii="Courier" w:eastAsia="Times New Roman" w:hAnsi="Courier" w:cs="Times New Roman"/>
                <w:color w:val="000000"/>
                <w:sz w:val="27"/>
              </w:rPr>
              <w:t> </w:t>
            </w:r>
            <w:hyperlink r:id="rId101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part4,</w:t>
            </w:r>
            <w:r w:rsidRPr="00F41952">
              <w:rPr>
                <w:rFonts w:ascii="Courier" w:eastAsia="Times New Roman" w:hAnsi="Courier" w:cs="Times New Roman"/>
                <w:color w:val="000000"/>
                <w:sz w:val="27"/>
                <w:szCs w:val="27"/>
              </w:rPr>
              <w:br/>
            </w:r>
            <w:hyperlink r:id="rId101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yr9 </w:t>
            </w:r>
            <w:r w:rsidRPr="00F41952">
              <w:rPr>
                <w:rFonts w:ascii="Courier" w:eastAsia="Times New Roman" w:hAnsi="Courier" w:cs="Times New Roman"/>
                <w:color w:val="000000"/>
                <w:sz w:val="27"/>
              </w:rPr>
              <w:t> </w:t>
            </w:r>
            <w:hyperlink r:id="rId1019"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format a15</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2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ip.high_value</w:t>
            </w:r>
            <w:proofErr w:type="spellEnd"/>
            <w:r w:rsidRPr="00F41952">
              <w:rPr>
                <w:rFonts w:ascii="Courier" w:eastAsia="Times New Roman" w:hAnsi="Courier" w:cs="Times New Roman"/>
                <w:color w:val="000000"/>
                <w:sz w:val="27"/>
                <w:szCs w:val="27"/>
              </w:rPr>
              <w:br/>
            </w:r>
            <w:hyperlink r:id="rId102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ui</w:t>
            </w:r>
            <w:proofErr w:type="spellEnd"/>
            <w:r w:rsidRPr="00F41952">
              <w:rPr>
                <w:rFonts w:ascii="Courier" w:eastAsia="Times New Roman" w:hAnsi="Courier" w:cs="Times New Roman"/>
                <w:color w:val="000000"/>
                <w:sz w:val="27"/>
                <w:szCs w:val="27"/>
              </w:rPr>
              <w:br/>
            </w:r>
            <w:hyperlink r:id="rId102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ip.index_name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ui.index_name</w:t>
            </w:r>
            <w:proofErr w:type="spellEnd"/>
            <w:r w:rsidRPr="00F41952">
              <w:rPr>
                <w:rFonts w:ascii="Courier" w:eastAsia="Times New Roman" w:hAnsi="Courier" w:cs="Times New Roman"/>
                <w:color w:val="000000"/>
                <w:sz w:val="27"/>
                <w:szCs w:val="27"/>
              </w:rPr>
              <w:br/>
            </w:r>
            <w:hyperlink r:id="rId1023"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ui.table_name</w:t>
            </w:r>
            <w:proofErr w:type="spellEnd"/>
            <w:r w:rsidRPr="00F41952">
              <w:rPr>
                <w:rFonts w:ascii="Courier" w:eastAsia="Times New Roman" w:hAnsi="Courier" w:cs="Times New Roman"/>
                <w:color w:val="000000"/>
                <w:sz w:val="27"/>
                <w:szCs w:val="27"/>
              </w:rPr>
              <w:t xml:space="preserve"> = 'RANGE_PART';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2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2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26"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2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hyperlink r:id="rId102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(yr2a);</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29"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103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103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r>
            <w:hyperlink r:id="rId103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record_date</w:t>
            </w:r>
            <w:r w:rsidRPr="00F41952">
              <w:rPr>
                <w:rFonts w:ascii="Courier" w:eastAsia="Times New Roman" w:hAnsi="Courier" w:cs="Times New Roman"/>
                <w:color w:val="000000"/>
                <w:sz w:val="27"/>
              </w:rPr>
              <w:t> </w:t>
            </w:r>
            <w:hyperlink r:id="rId1033" w:history="1">
              <w:r w:rsidRPr="00F41952">
                <w:rPr>
                  <w:rFonts w:ascii="Courier" w:eastAsia="Times New Roman" w:hAnsi="Courier" w:cs="Times New Roman"/>
                  <w:color w:val="0000FF"/>
                  <w:sz w:val="27"/>
                  <w:u w:val="single"/>
                </w:rPr>
                <w:t>BETWEEN</w:t>
              </w:r>
            </w:hyperlink>
            <w:r w:rsidRPr="00F41952">
              <w:rPr>
                <w:rFonts w:ascii="Courier" w:eastAsia="Times New Roman" w:hAnsi="Courier" w:cs="Times New Roman"/>
                <w:color w:val="000000"/>
                <w:sz w:val="27"/>
              </w:rPr>
              <w:t> </w:t>
            </w:r>
            <w:hyperlink r:id="rId1034"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('01-JAN-1998')</w:t>
            </w:r>
            <w:r w:rsidRPr="00F41952">
              <w:rPr>
                <w:rFonts w:ascii="Courier" w:eastAsia="Times New Roman" w:hAnsi="Courier" w:cs="Times New Roman"/>
                <w:color w:val="000000"/>
                <w:sz w:val="27"/>
              </w:rPr>
              <w:t> </w:t>
            </w:r>
            <w:hyperlink r:id="rId1035" w:history="1">
              <w:r w:rsidRPr="00F41952">
                <w:rPr>
                  <w:rFonts w:ascii="Courier" w:eastAsia="Times New Roman" w:hAnsi="Courier" w:cs="Times New Roman"/>
                  <w:color w:val="0000FF"/>
                  <w:sz w:val="27"/>
                  <w:u w:val="single"/>
                </w:rPr>
                <w:t>AND</w:t>
              </w:r>
            </w:hyperlink>
            <w:hyperlink r:id="rId1036"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('31-JAN-1998');</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3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3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1039"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40"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104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104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r>
            <w:hyperlink r:id="rId1043"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record_date</w:t>
            </w:r>
            <w:r w:rsidRPr="00F41952">
              <w:rPr>
                <w:rFonts w:ascii="Courier" w:eastAsia="Times New Roman" w:hAnsi="Courier" w:cs="Times New Roman"/>
                <w:color w:val="000000"/>
                <w:sz w:val="27"/>
              </w:rPr>
              <w:t> </w:t>
            </w:r>
            <w:hyperlink r:id="rId1044" w:history="1">
              <w:r w:rsidRPr="00F41952">
                <w:rPr>
                  <w:rFonts w:ascii="Courier" w:eastAsia="Times New Roman" w:hAnsi="Courier" w:cs="Times New Roman"/>
                  <w:color w:val="0000FF"/>
                  <w:sz w:val="27"/>
                  <w:u w:val="single"/>
                </w:rPr>
                <w:t>BETWEEN</w:t>
              </w:r>
            </w:hyperlink>
            <w:r w:rsidRPr="00F41952">
              <w:rPr>
                <w:rFonts w:ascii="Courier" w:eastAsia="Times New Roman" w:hAnsi="Courier" w:cs="Times New Roman"/>
                <w:color w:val="000000"/>
                <w:sz w:val="27"/>
              </w:rPr>
              <w:t> </w:t>
            </w:r>
            <w:hyperlink r:id="rId1045"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('01-JAN-1998')</w:t>
            </w:r>
            <w:r w:rsidRPr="00F41952">
              <w:rPr>
                <w:rFonts w:ascii="Courier" w:eastAsia="Times New Roman" w:hAnsi="Courier" w:cs="Times New Roman"/>
                <w:color w:val="000000"/>
                <w:sz w:val="27"/>
              </w:rPr>
              <w:t> </w:t>
            </w:r>
            <w:hyperlink r:id="rId1046" w:history="1">
              <w:r w:rsidRPr="00F41952">
                <w:rPr>
                  <w:rFonts w:ascii="Courier" w:eastAsia="Times New Roman" w:hAnsi="Courier" w:cs="Times New Roman"/>
                  <w:color w:val="0000FF"/>
                  <w:sz w:val="27"/>
                  <w:u w:val="single"/>
                </w:rPr>
                <w:t>AND</w:t>
              </w:r>
            </w:hyperlink>
            <w:hyperlink r:id="rId1047"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('31-DEC-2000');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4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49"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1050"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51" w:history="1">
              <w:r w:rsidRPr="00F41952">
                <w:rPr>
                  <w:rFonts w:ascii="Courier" w:eastAsia="Times New Roman" w:hAnsi="Courier" w:cs="Times New Roman"/>
                  <w:color w:val="0000FF"/>
                  <w:sz w:val="27"/>
                  <w:u w:val="single"/>
                </w:rPr>
                <w:t>EXPLAIN PLAN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FOR</w:t>
            </w:r>
            <w:r w:rsidRPr="00F41952">
              <w:rPr>
                <w:rFonts w:ascii="Courier" w:eastAsia="Times New Roman" w:hAnsi="Courier" w:cs="Times New Roman"/>
                <w:color w:val="000000"/>
                <w:sz w:val="27"/>
                <w:szCs w:val="27"/>
              </w:rPr>
              <w:br/>
            </w:r>
            <w:hyperlink r:id="rId105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105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r>
            <w:hyperlink r:id="rId1054"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record_date</w:t>
            </w:r>
            <w:r w:rsidRPr="00F41952">
              <w:rPr>
                <w:rFonts w:ascii="Courier" w:eastAsia="Times New Roman" w:hAnsi="Courier" w:cs="Times New Roman"/>
                <w:color w:val="000000"/>
                <w:sz w:val="27"/>
              </w:rPr>
              <w:t> </w:t>
            </w:r>
            <w:hyperlink r:id="rId1055" w:history="1">
              <w:r w:rsidRPr="00F41952">
                <w:rPr>
                  <w:rFonts w:ascii="Courier" w:eastAsia="Times New Roman" w:hAnsi="Courier" w:cs="Times New Roman"/>
                  <w:color w:val="0000FF"/>
                  <w:sz w:val="27"/>
                  <w:u w:val="single"/>
                </w:rPr>
                <w:t>BETWEEN</w:t>
              </w:r>
            </w:hyperlink>
            <w:r w:rsidRPr="00F41952">
              <w:rPr>
                <w:rFonts w:ascii="Courier" w:eastAsia="Times New Roman" w:hAnsi="Courier" w:cs="Times New Roman"/>
                <w:color w:val="000000"/>
                <w:sz w:val="27"/>
              </w:rPr>
              <w:t> </w:t>
            </w:r>
            <w:hyperlink r:id="rId1056"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('01-JAN-1999')</w:t>
            </w:r>
            <w:r w:rsidRPr="00F41952">
              <w:rPr>
                <w:rFonts w:ascii="Courier" w:eastAsia="Times New Roman" w:hAnsi="Courier" w:cs="Times New Roman"/>
                <w:color w:val="000000"/>
                <w:sz w:val="27"/>
              </w:rPr>
              <w:t> </w:t>
            </w:r>
            <w:hyperlink r:id="rId1057" w:history="1">
              <w:r w:rsidRPr="00F41952">
                <w:rPr>
                  <w:rFonts w:ascii="Courier" w:eastAsia="Times New Roman" w:hAnsi="Courier" w:cs="Times New Roman"/>
                  <w:color w:val="0000FF"/>
                  <w:sz w:val="27"/>
                  <w:u w:val="single"/>
                </w:rPr>
                <w:t>AND</w:t>
              </w:r>
            </w:hyperlink>
            <w:hyperlink r:id="rId1058" w:history="1">
              <w:r w:rsidRPr="00F41952">
                <w:rPr>
                  <w:rFonts w:ascii="Courier" w:eastAsia="Times New Roman" w:hAnsi="Courier" w:cs="Times New Roman"/>
                  <w:color w:val="0000FF"/>
                  <w:sz w:val="27"/>
                  <w:u w:val="single"/>
                </w:rPr>
                <w:t>TO_DATE</w:t>
              </w:r>
            </w:hyperlink>
            <w:r w:rsidRPr="00F41952">
              <w:rPr>
                <w:rFonts w:ascii="Courier" w:eastAsia="Times New Roman" w:hAnsi="Courier" w:cs="Times New Roman"/>
                <w:color w:val="000000"/>
                <w:sz w:val="27"/>
                <w:szCs w:val="27"/>
              </w:rPr>
              <w:t>('31-DEC-2002');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5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6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hyperlink r:id="rId106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dbms_xplan.display</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lastRenderedPageBreak/>
              <w:br/>
              <w:t>Global Partition Index Creation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062"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063"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ON &lt;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 &lt;</w:t>
            </w:r>
            <w:proofErr w:type="spellStart"/>
            <w:r w:rsidRPr="00F41952">
              <w:rPr>
                <w:rFonts w:ascii="Courier" w:eastAsia="Times New Roman" w:hAnsi="Courier" w:cs="Times New Roman"/>
                <w:color w:val="000000"/>
                <w:sz w:val="27"/>
                <w:szCs w:val="27"/>
              </w:rPr>
              <w:t>column_name_list</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GLOBAL</w:t>
            </w:r>
            <w:r w:rsidRPr="00F41952">
              <w:rPr>
                <w:rFonts w:ascii="Courier" w:eastAsia="Times New Roman" w:hAnsi="Courier" w:cs="Times New Roman"/>
                <w:color w:val="000000"/>
                <w:sz w:val="27"/>
              </w:rPr>
              <w:t> </w:t>
            </w:r>
            <w:hyperlink r:id="rId106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BY RANGE (</w:t>
            </w:r>
            <w:proofErr w:type="spellStart"/>
            <w:r w:rsidRPr="00F41952">
              <w:rPr>
                <w:rFonts w:ascii="Courier" w:eastAsia="Times New Roman" w:hAnsi="Courier" w:cs="Times New Roman"/>
                <w:color w:val="000000"/>
                <w:sz w:val="27"/>
                <w:szCs w:val="27"/>
              </w:rPr>
              <w:t>partition_column_name_list</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106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rPr>
              <w:t> </w:t>
            </w:r>
            <w:hyperlink r:id="rId106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&lt;condition&gt;);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067"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1068"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li_range_part_person_id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69" w:history="1">
              <w:r w:rsidRPr="00F41952">
                <w:rPr>
                  <w:rFonts w:ascii="Courier" w:eastAsia="Times New Roman" w:hAnsi="Courier" w:cs="Times New Roman"/>
                  <w:color w:val="0000FF"/>
                  <w:sz w:val="27"/>
                  <w:u w:val="single"/>
                </w:rPr>
                <w:t>UPDATE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br/>
              <w:t xml:space="preserve">SET </w:t>
            </w:r>
            <w:proofErr w:type="spellStart"/>
            <w:r w:rsidRPr="00F41952">
              <w:rPr>
                <w:rFonts w:ascii="Courier" w:eastAsia="Times New Roman" w:hAnsi="Courier" w:cs="Times New Roman"/>
                <w:color w:val="000000"/>
                <w:sz w:val="27"/>
                <w:szCs w:val="27"/>
              </w:rPr>
              <w:t>organization_id</w:t>
            </w:r>
            <w:proofErr w:type="spellEnd"/>
            <w:r w:rsidRPr="00F41952">
              <w:rPr>
                <w:rFonts w:ascii="Courier" w:eastAsia="Times New Roman" w:hAnsi="Courier" w:cs="Times New Roman"/>
                <w:color w:val="000000"/>
                <w:sz w:val="27"/>
                <w:szCs w:val="27"/>
              </w:rPr>
              <w:t xml:space="preserve"> = ROWNUM;</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ph_comments</w:t>
            </w:r>
            <w:proofErr w:type="spellEnd"/>
            <w:r w:rsidRPr="00F41952">
              <w:rPr>
                <w:rFonts w:ascii="Courier" w:eastAsia="Times New Roman" w:hAnsi="Courier" w:cs="Times New Roman"/>
                <w:color w:val="000000"/>
                <w:sz w:val="27"/>
                <w:szCs w:val="27"/>
              </w:rPr>
              <w:t xml:space="preserve"> format a15</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7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07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72"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073"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gi_range_part_person_id</w:t>
            </w:r>
            <w:proofErr w:type="spellEnd"/>
            <w:r w:rsidRPr="00F41952">
              <w:rPr>
                <w:rFonts w:ascii="Courier" w:eastAsia="Times New Roman" w:hAnsi="Courier" w:cs="Times New Roman"/>
                <w:color w:val="000000"/>
                <w:sz w:val="27"/>
                <w:szCs w:val="27"/>
              </w:rPr>
              <w:br/>
              <w:t xml:space="preserve">ON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organization_id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GLOBAL</w:t>
            </w:r>
            <w:r w:rsidRPr="00F41952">
              <w:rPr>
                <w:rFonts w:ascii="Courier" w:eastAsia="Times New Roman" w:hAnsi="Courier" w:cs="Times New Roman"/>
                <w:color w:val="0000FF"/>
                <w:sz w:val="27"/>
              </w:rPr>
              <w:t> </w:t>
            </w:r>
            <w:hyperlink r:id="rId1074"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BY RANGE</w:t>
            </w:r>
            <w:r w:rsidRPr="00F41952">
              <w:rPr>
                <w:rFonts w:ascii="Courier" w:eastAsia="Times New Roman" w:hAnsi="Courier" w:cs="Times New Roman"/>
                <w:color w:val="000000"/>
                <w:sz w:val="27"/>
                <w:szCs w:val="27"/>
              </w:rPr>
              <w:t>(</w:t>
            </w:r>
            <w:proofErr w:type="spellStart"/>
            <w:r w:rsidRPr="00F41952">
              <w:rPr>
                <w:rFonts w:ascii="Courier" w:eastAsia="Times New Roman" w:hAnsi="Courier" w:cs="Times New Roman"/>
                <w:color w:val="000000"/>
                <w:sz w:val="27"/>
                <w:szCs w:val="27"/>
              </w:rPr>
              <w:t>organization_id</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szCs w:val="27"/>
              </w:rPr>
              <w:br/>
            </w:r>
            <w:hyperlink r:id="rId107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rPr>
              <w:t> </w:t>
            </w:r>
            <w:hyperlink r:id="rId1076"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THAN(4)</w:t>
            </w:r>
            <w:r w:rsidRPr="00F41952">
              <w:rPr>
                <w:rFonts w:ascii="Courier" w:eastAsia="Times New Roman" w:hAnsi="Courier" w:cs="Times New Roman"/>
                <w:color w:val="000000"/>
                <w:sz w:val="27"/>
                <w:szCs w:val="27"/>
              </w:rPr>
              <w:br/>
            </w:r>
            <w:hyperlink r:id="rId1077"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part1,</w:t>
            </w:r>
            <w:r w:rsidRPr="00F41952">
              <w:rPr>
                <w:rFonts w:ascii="Courier" w:eastAsia="Times New Roman" w:hAnsi="Courier" w:cs="Times New Roman"/>
                <w:color w:val="000000"/>
                <w:sz w:val="27"/>
                <w:szCs w:val="27"/>
              </w:rPr>
              <w:br/>
            </w:r>
            <w:hyperlink r:id="rId107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w:t>
            </w:r>
            <w:r w:rsidRPr="00F41952">
              <w:rPr>
                <w:rFonts w:ascii="Courier" w:eastAsia="Times New Roman" w:hAnsi="Courier" w:cs="Times New Roman"/>
                <w:color w:val="000000"/>
                <w:sz w:val="27"/>
              </w:rPr>
              <w:t> </w:t>
            </w:r>
            <w:hyperlink r:id="rId1079" w:history="1">
              <w:r w:rsidRPr="00F41952">
                <w:rPr>
                  <w:rFonts w:ascii="Courier" w:eastAsia="Times New Roman" w:hAnsi="Courier" w:cs="Times New Roman"/>
                  <w:color w:val="0000FF"/>
                  <w:sz w:val="27"/>
                  <w:u w:val="single"/>
                </w:rPr>
                <w:t>VALUES</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LESS THAN(MAXVALUE)</w:t>
            </w:r>
            <w:r w:rsidRPr="00F41952">
              <w:rPr>
                <w:rFonts w:ascii="Courier" w:eastAsia="Times New Roman" w:hAnsi="Courier" w:cs="Times New Roman"/>
                <w:color w:val="000000"/>
                <w:sz w:val="27"/>
                <w:szCs w:val="27"/>
              </w:rPr>
              <w:br/>
            </w:r>
            <w:hyperlink r:id="rId1080"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part2);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high_value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8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ip.high_value</w:t>
            </w:r>
            <w:proofErr w:type="spellEnd"/>
            <w:r w:rsidRPr="00F41952">
              <w:rPr>
                <w:rFonts w:ascii="Courier" w:eastAsia="Times New Roman" w:hAnsi="Courier" w:cs="Times New Roman"/>
                <w:color w:val="000000"/>
                <w:sz w:val="27"/>
                <w:szCs w:val="27"/>
              </w:rPr>
              <w:br/>
            </w:r>
            <w:hyperlink r:id="rId108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ui</w:t>
            </w:r>
            <w:proofErr w:type="spellEnd"/>
            <w:r w:rsidRPr="00F41952">
              <w:rPr>
                <w:rFonts w:ascii="Courier" w:eastAsia="Times New Roman" w:hAnsi="Courier" w:cs="Times New Roman"/>
                <w:color w:val="000000"/>
                <w:sz w:val="27"/>
                <w:szCs w:val="27"/>
              </w:rPr>
              <w:br/>
            </w:r>
            <w:hyperlink r:id="rId1083"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ip.index_name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ui.index_name</w:t>
            </w:r>
            <w:proofErr w:type="spellEnd"/>
            <w:r w:rsidRPr="00F41952">
              <w:rPr>
                <w:rFonts w:ascii="Courier" w:eastAsia="Times New Roman" w:hAnsi="Courier" w:cs="Times New Roman"/>
                <w:color w:val="000000"/>
                <w:sz w:val="27"/>
                <w:szCs w:val="27"/>
              </w:rPr>
              <w:br/>
            </w:r>
            <w:hyperlink r:id="rId1084"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ui.table_name</w:t>
            </w:r>
            <w:proofErr w:type="spellEnd"/>
            <w:r w:rsidRPr="00F41952">
              <w:rPr>
                <w:rFonts w:ascii="Courier" w:eastAsia="Times New Roman" w:hAnsi="Courier" w:cs="Times New Roman"/>
                <w:color w:val="000000"/>
                <w:sz w:val="27"/>
                <w:szCs w:val="27"/>
              </w:rPr>
              <w:t xml:space="preserve"> = 'RANGE_PART';</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Query for Unusable Indexes</w:t>
            </w: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08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status</w:t>
            </w:r>
            <w:r w:rsidRPr="00F41952">
              <w:rPr>
                <w:rFonts w:ascii="Courier" w:eastAsia="Times New Roman" w:hAnsi="Courier" w:cs="Times New Roman"/>
                <w:color w:val="000000"/>
                <w:sz w:val="27"/>
                <w:szCs w:val="27"/>
              </w:rPr>
              <w:br/>
            </w:r>
            <w:hyperlink r:id="rId1086"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lastRenderedPageBreak/>
              <w:t>Alter Table and Index For Partitions</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Rebuild Local All Local Indexes On A Table</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08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08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MODIFY</w:t>
            </w:r>
            <w:r w:rsidRPr="00F41952">
              <w:rPr>
                <w:rFonts w:ascii="Courier" w:eastAsia="Times New Roman" w:hAnsi="Courier" w:cs="Times New Roman"/>
                <w:color w:val="000000"/>
                <w:sz w:val="27"/>
              </w:rPr>
              <w:t> </w:t>
            </w:r>
            <w:hyperlink r:id="rId108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1090" w:history="1">
              <w:r w:rsidRPr="00F41952">
                <w:rPr>
                  <w:rFonts w:ascii="Courier" w:eastAsia="Times New Roman" w:hAnsi="Courier" w:cs="Times New Roman"/>
                  <w:color w:val="0000FF"/>
                  <w:sz w:val="27"/>
                  <w:u w:val="single"/>
                </w:rPr>
                <w:t>REBUILD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UNUSABLE LOCAL INDEXES;</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091"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092"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li_range_part_person_id</w:t>
            </w:r>
            <w:proofErr w:type="spellEnd"/>
            <w:r w:rsidRPr="00F41952">
              <w:rPr>
                <w:rFonts w:ascii="Courier" w:eastAsia="Times New Roman" w:hAnsi="Courier" w:cs="Times New Roman"/>
                <w:color w:val="000000"/>
                <w:sz w:val="27"/>
                <w:szCs w:val="27"/>
              </w:rPr>
              <w:br/>
              <w:t xml:space="preserve">ON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person_id</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LOCAL;</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9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i.status</w:t>
            </w:r>
            <w:proofErr w:type="spellEnd"/>
            <w:r w:rsidRPr="00F41952">
              <w:rPr>
                <w:rFonts w:ascii="Courier" w:eastAsia="Times New Roman" w:hAnsi="Courier" w:cs="Times New Roman"/>
                <w:color w:val="000000"/>
                <w:sz w:val="27"/>
                <w:szCs w:val="27"/>
              </w:rPr>
              <w:br/>
            </w:r>
            <w:hyperlink r:id="rId109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 xml:space="preserve"> t</w:t>
            </w:r>
            <w:r w:rsidRPr="00F41952">
              <w:rPr>
                <w:rFonts w:ascii="Courier" w:eastAsia="Times New Roman" w:hAnsi="Courier" w:cs="Times New Roman"/>
                <w:color w:val="000000"/>
                <w:sz w:val="27"/>
                <w:szCs w:val="27"/>
              </w:rPr>
              <w:br/>
            </w:r>
            <w:hyperlink r:id="rId1095"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i.partition_name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t.partition_name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096"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109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range_part</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MODIFY</w:t>
            </w:r>
            <w:r w:rsidRPr="00F41952">
              <w:rPr>
                <w:rFonts w:ascii="Courier" w:eastAsia="Times New Roman" w:hAnsi="Courier" w:cs="Times New Roman"/>
                <w:color w:val="0000FF"/>
                <w:sz w:val="27"/>
              </w:rPr>
              <w:t> </w:t>
            </w:r>
            <w:hyperlink r:id="rId109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yr0</w:t>
            </w:r>
            <w:r w:rsidRPr="00F41952">
              <w:rPr>
                <w:rFonts w:ascii="Courier" w:eastAsia="Times New Roman" w:hAnsi="Courier" w:cs="Times New Roman"/>
                <w:color w:val="000000"/>
                <w:sz w:val="27"/>
                <w:szCs w:val="27"/>
              </w:rPr>
              <w:br/>
            </w:r>
            <w:hyperlink r:id="rId1099" w:history="1">
              <w:r w:rsidRPr="00F41952">
                <w:rPr>
                  <w:rFonts w:ascii="Courier" w:eastAsia="Times New Roman" w:hAnsi="Courier" w:cs="Times New Roman"/>
                  <w:color w:val="0000FF"/>
                  <w:sz w:val="27"/>
                  <w:u w:val="single"/>
                </w:rPr>
                <w:t>REBUILD</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UNUSABLE LOCAL INDEXES</w:t>
            </w:r>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 xml:space="preserve">Rebuild any unusable local index partitions associated with a hash partition at the specific composite partitioned table </w:t>
            </w:r>
            <w:proofErr w:type="spellStart"/>
            <w:r w:rsidRPr="00F41952">
              <w:rPr>
                <w:rFonts w:ascii="Arial" w:eastAsia="Times New Roman" w:hAnsi="Arial" w:cs="Arial"/>
                <w:color w:val="000000"/>
                <w:sz w:val="20"/>
                <w:szCs w:val="20"/>
              </w:rPr>
              <w:t>subpartition</w:t>
            </w:r>
            <w:proofErr w:type="spellEnd"/>
            <w:r w:rsidRPr="00F41952">
              <w:rPr>
                <w:rFonts w:ascii="Arial" w:eastAsia="Times New Roman" w:hAnsi="Arial" w:cs="Arial"/>
                <w:color w:val="000000"/>
                <w:sz w:val="20"/>
                <w:szCs w:val="20"/>
              </w:rPr>
              <w:t xml:space="preserve"> level</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00"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101"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t>MODIFY SUBPARTITION &lt;</w:t>
            </w:r>
            <w:proofErr w:type="spellStart"/>
            <w:r w:rsidRPr="00F41952">
              <w:rPr>
                <w:rFonts w:ascii="Courier" w:eastAsia="Times New Roman" w:hAnsi="Courier" w:cs="Times New Roman"/>
                <w:color w:val="000000"/>
                <w:sz w:val="27"/>
                <w:szCs w:val="27"/>
              </w:rPr>
              <w:t>subpartition_name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1102" w:history="1">
              <w:r w:rsidRPr="00F41952">
                <w:rPr>
                  <w:rFonts w:ascii="Courier" w:eastAsia="Times New Roman" w:hAnsi="Courier" w:cs="Times New Roman"/>
                  <w:color w:val="0000FF"/>
                  <w:sz w:val="27"/>
                  <w:u w:val="single"/>
                </w:rPr>
                <w:t>REBUILD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UNUSABLE LOCAL INDEXES;</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03"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s.status</w:t>
            </w:r>
            <w:proofErr w:type="spellEnd"/>
            <w:r w:rsidRPr="00F41952">
              <w:rPr>
                <w:rFonts w:ascii="Courier" w:eastAsia="Times New Roman" w:hAnsi="Courier" w:cs="Times New Roman"/>
                <w:color w:val="000000"/>
                <w:sz w:val="27"/>
                <w:szCs w:val="27"/>
              </w:rPr>
              <w:br/>
            </w:r>
            <w:hyperlink r:id="rId110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user_ind_subpartitions</w:t>
            </w:r>
            <w:proofErr w:type="spellEnd"/>
            <w:r w:rsidRPr="00F41952">
              <w:rPr>
                <w:rFonts w:ascii="Courier" w:eastAsia="Times New Roman" w:hAnsi="Courier" w:cs="Times New Roman"/>
                <w:color w:val="000000"/>
                <w:sz w:val="27"/>
                <w:szCs w:val="27"/>
              </w:rPr>
              <w:t xml:space="preserve"> s,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w:t>
            </w:r>
            <w:proofErr w:type="spellEnd"/>
            <w:r w:rsidRPr="00F41952">
              <w:rPr>
                <w:rFonts w:ascii="Courier" w:eastAsia="Times New Roman" w:hAnsi="Courier" w:cs="Times New Roman"/>
                <w:color w:val="000000"/>
                <w:sz w:val="27"/>
                <w:szCs w:val="27"/>
              </w:rPr>
              <w:br/>
            </w:r>
            <w:hyperlink r:id="rId1105"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s.index_name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i.index_name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FF"/>
                <w:sz w:val="27"/>
                <w:szCs w:val="27"/>
              </w:rPr>
              <w:br/>
            </w:r>
            <w:r w:rsidRPr="00F41952">
              <w:rPr>
                <w:rFonts w:ascii="Courier" w:eastAsia="Times New Roman" w:hAnsi="Courier" w:cs="Times New Roman"/>
                <w:color w:val="0000FF"/>
                <w:sz w:val="27"/>
                <w:szCs w:val="27"/>
              </w:rPr>
              <w:br/>
            </w:r>
            <w:hyperlink r:id="rId1106"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1107"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composite_rng_hash</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FF"/>
                <w:sz w:val="27"/>
                <w:szCs w:val="27"/>
              </w:rPr>
              <w:t>MODIFY SUBPARTITION</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sales_1999_sp4</w:t>
            </w:r>
            <w:r w:rsidRPr="00F41952">
              <w:rPr>
                <w:rFonts w:ascii="Courier" w:eastAsia="Times New Roman" w:hAnsi="Courier" w:cs="Times New Roman"/>
                <w:color w:val="000000"/>
                <w:sz w:val="27"/>
                <w:szCs w:val="27"/>
              </w:rPr>
              <w:br/>
            </w:r>
            <w:hyperlink r:id="rId1108" w:history="1">
              <w:r w:rsidRPr="00F41952">
                <w:rPr>
                  <w:rFonts w:ascii="Courier" w:eastAsia="Times New Roman" w:hAnsi="Courier" w:cs="Times New Roman"/>
                  <w:color w:val="0000FF"/>
                  <w:sz w:val="27"/>
                  <w:u w:val="single"/>
                </w:rPr>
                <w:t>REBUILD</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UNUSABLE LOCAL INDEXES</w:t>
            </w:r>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Rebuild (and move) a local partition index</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09"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110"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index_name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1111" w:history="1">
              <w:r w:rsidRPr="00F41952">
                <w:rPr>
                  <w:rFonts w:ascii="Courier" w:eastAsia="Times New Roman" w:hAnsi="Courier" w:cs="Times New Roman"/>
                  <w:color w:val="0000FF"/>
                  <w:sz w:val="27"/>
                  <w:u w:val="single"/>
                </w:rPr>
                <w:t>REBUILD</w:t>
              </w:r>
            </w:hyperlink>
            <w:r w:rsidRPr="00F41952">
              <w:rPr>
                <w:rFonts w:ascii="Courier" w:eastAsia="Times New Roman" w:hAnsi="Courier" w:cs="Times New Roman"/>
                <w:color w:val="000000"/>
                <w:sz w:val="27"/>
              </w:rPr>
              <w:t> </w:t>
            </w:r>
            <w:hyperlink r:id="rId1112"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w:t>
            </w:r>
            <w:r w:rsidRPr="00F41952">
              <w:rPr>
                <w:rFonts w:ascii="Courier" w:eastAsia="Times New Roman" w:hAnsi="Courier" w:cs="Times New Roman"/>
                <w:color w:val="000000"/>
                <w:sz w:val="27"/>
                <w:szCs w:val="27"/>
              </w:rPr>
              <w:br/>
            </w:r>
            <w:hyperlink r:id="rId1113"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new_tablespace_name</w:t>
            </w:r>
            <w:proofErr w:type="spellEnd"/>
            <w:r w:rsidRPr="00F41952">
              <w:rPr>
                <w:rFonts w:ascii="Courier" w:eastAsia="Times New Roman" w:hAnsi="Courier" w:cs="Times New Roman"/>
                <w:color w:val="000000"/>
                <w:sz w:val="27"/>
                <w:szCs w:val="27"/>
              </w:rPr>
              <w:t>&gt;;</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 xml:space="preserve"> format a10</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col</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tablespace_name</w:t>
            </w:r>
            <w:proofErr w:type="spellEnd"/>
            <w:r w:rsidRPr="00F41952">
              <w:rPr>
                <w:rFonts w:ascii="Courier" w:eastAsia="Times New Roman" w:hAnsi="Courier" w:cs="Times New Roman"/>
                <w:color w:val="000000"/>
                <w:sz w:val="27"/>
                <w:szCs w:val="27"/>
              </w:rPr>
              <w:t xml:space="preserve"> format a20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1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s.status</w:t>
            </w:r>
            <w:proofErr w:type="spellEnd"/>
            <w:r w:rsidRPr="00F41952">
              <w:rPr>
                <w:rFonts w:ascii="Courier" w:eastAsia="Times New Roman" w:hAnsi="Courier" w:cs="Times New Roman"/>
                <w:color w:val="000000"/>
                <w:sz w:val="27"/>
                <w:szCs w:val="27"/>
              </w:rPr>
              <w:br/>
            </w:r>
            <w:hyperlink r:id="rId111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s,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w:t>
            </w:r>
            <w:proofErr w:type="spellEnd"/>
            <w:r w:rsidRPr="00F41952">
              <w:rPr>
                <w:rFonts w:ascii="Courier" w:eastAsia="Times New Roman" w:hAnsi="Courier" w:cs="Times New Roman"/>
                <w:color w:val="000000"/>
                <w:sz w:val="27"/>
                <w:szCs w:val="27"/>
              </w:rPr>
              <w:br/>
            </w:r>
            <w:hyperlink r:id="rId1116"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s.index_name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i.index_name</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FF"/>
                <w:sz w:val="27"/>
                <w:szCs w:val="27"/>
              </w:rPr>
              <w:br/>
            </w:r>
            <w:r w:rsidRPr="00F41952">
              <w:rPr>
                <w:rFonts w:ascii="Courier" w:eastAsia="Times New Roman" w:hAnsi="Courier" w:cs="Times New Roman"/>
                <w:color w:val="0000FF"/>
                <w:sz w:val="27"/>
                <w:szCs w:val="27"/>
              </w:rPr>
              <w:br/>
            </w:r>
            <w:hyperlink r:id="rId1117"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1118" w:history="1">
              <w:r w:rsidRPr="00F41952">
                <w:rPr>
                  <w:rFonts w:ascii="Courier" w:eastAsia="Times New Roman" w:hAnsi="Courier" w:cs="Times New Roman"/>
                  <w:color w:val="0000FF"/>
                  <w:sz w:val="27"/>
                  <w:u w:val="single"/>
                </w:rPr>
                <w:t>INDEX</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li_range_part_person_id</w:t>
            </w:r>
            <w:proofErr w:type="spellEnd"/>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1119" w:history="1">
              <w:r w:rsidRPr="00F41952">
                <w:rPr>
                  <w:rFonts w:ascii="Courier" w:eastAsia="Times New Roman" w:hAnsi="Courier" w:cs="Times New Roman"/>
                  <w:color w:val="0000FF"/>
                  <w:sz w:val="27"/>
                  <w:u w:val="single"/>
                </w:rPr>
                <w:t>REBUILD</w:t>
              </w:r>
            </w:hyperlink>
            <w:r w:rsidRPr="00F41952">
              <w:rPr>
                <w:rFonts w:ascii="Courier" w:eastAsia="Times New Roman" w:hAnsi="Courier" w:cs="Times New Roman"/>
                <w:color w:val="0000FF"/>
                <w:sz w:val="27"/>
              </w:rPr>
              <w:t> </w:t>
            </w:r>
            <w:hyperlink r:id="rId1120"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yr2</w:t>
            </w:r>
            <w:r w:rsidRPr="00F41952">
              <w:rPr>
                <w:rFonts w:ascii="Courier" w:eastAsia="Times New Roman" w:hAnsi="Courier" w:cs="Times New Roman"/>
                <w:color w:val="000000"/>
                <w:sz w:val="27"/>
                <w:szCs w:val="27"/>
              </w:rPr>
              <w:br/>
            </w:r>
            <w:hyperlink r:id="rId112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2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i.table_name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s.index_name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s.tablespace_name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s.partition_name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s.status</w:t>
            </w:r>
            <w:proofErr w:type="spellEnd"/>
            <w:r w:rsidRPr="00F41952">
              <w:rPr>
                <w:rFonts w:ascii="Courier" w:eastAsia="Times New Roman" w:hAnsi="Courier" w:cs="Times New Roman"/>
                <w:color w:val="000000"/>
                <w:sz w:val="27"/>
                <w:szCs w:val="27"/>
              </w:rPr>
              <w:br/>
            </w:r>
            <w:hyperlink r:id="rId112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user_ind_partitions</w:t>
            </w:r>
            <w:proofErr w:type="spellEnd"/>
            <w:r w:rsidRPr="00F41952">
              <w:rPr>
                <w:rFonts w:ascii="Courier" w:eastAsia="Times New Roman" w:hAnsi="Courier" w:cs="Times New Roman"/>
                <w:color w:val="000000"/>
                <w:sz w:val="27"/>
                <w:szCs w:val="27"/>
              </w:rPr>
              <w:t xml:space="preserve"> s, </w:t>
            </w:r>
            <w:proofErr w:type="spellStart"/>
            <w:r w:rsidRPr="00F41952">
              <w:rPr>
                <w:rFonts w:ascii="Courier" w:eastAsia="Times New Roman" w:hAnsi="Courier" w:cs="Times New Roman"/>
                <w:color w:val="000000"/>
                <w:sz w:val="27"/>
                <w:szCs w:val="27"/>
              </w:rPr>
              <w:t>user_indexes</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i</w:t>
            </w:r>
            <w:proofErr w:type="spellEnd"/>
            <w:r w:rsidRPr="00F41952">
              <w:rPr>
                <w:rFonts w:ascii="Courier" w:eastAsia="Times New Roman" w:hAnsi="Courier" w:cs="Times New Roman"/>
                <w:color w:val="000000"/>
                <w:sz w:val="27"/>
                <w:szCs w:val="27"/>
              </w:rPr>
              <w:br/>
            </w:r>
            <w:hyperlink r:id="rId1124"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s.index_name</w:t>
            </w:r>
            <w:proofErr w:type="spellEnd"/>
            <w:r w:rsidRPr="00F41952">
              <w:rPr>
                <w:rFonts w:ascii="Courier" w:eastAsia="Times New Roman" w:hAnsi="Courier" w:cs="Times New Roman"/>
                <w:color w:val="000000"/>
                <w:sz w:val="27"/>
                <w:szCs w:val="27"/>
              </w:rPr>
              <w:t xml:space="preserve"> = </w:t>
            </w:r>
            <w:proofErr w:type="spellStart"/>
            <w:r w:rsidRPr="00F41952">
              <w:rPr>
                <w:rFonts w:ascii="Courier" w:eastAsia="Times New Roman" w:hAnsi="Courier" w:cs="Times New Roman"/>
                <w:color w:val="000000"/>
                <w:sz w:val="27"/>
                <w:szCs w:val="27"/>
              </w:rPr>
              <w:t>i.index_name</w:t>
            </w:r>
            <w:proofErr w:type="spellEnd"/>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lastRenderedPageBreak/>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Drop Partition</w:t>
            </w:r>
          </w:p>
        </w:tc>
      </w:tr>
      <w:tr w:rsidR="00F41952" w:rsidRPr="00F41952" w:rsidTr="00BD4D80">
        <w:trPr>
          <w:tblCellSpacing w:w="7" w:type="dxa"/>
        </w:trPr>
        <w:tc>
          <w:tcPr>
            <w:tcW w:w="1158" w:type="pct"/>
            <w:vMerge w:val="restart"/>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t>Drop Partition</w:t>
            </w:r>
          </w:p>
        </w:tc>
        <w:tc>
          <w:tcPr>
            <w:tcW w:w="3828"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2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126"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hyperlink r:id="rId1127"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00"/>
                <w:sz w:val="27"/>
              </w:rPr>
              <w:t> </w:t>
            </w:r>
            <w:hyperlink r:id="rId1128"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&lt;</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t>&gt; [</w:t>
            </w:r>
            <w:r w:rsidRPr="00F41952">
              <w:rPr>
                <w:rFonts w:ascii="Courier" w:eastAsia="Times New Roman" w:hAnsi="Courier" w:cs="Times New Roman"/>
                <w:color w:val="000000"/>
                <w:sz w:val="27"/>
              </w:rPr>
              <w:t> </w:t>
            </w:r>
            <w:hyperlink r:id="rId1129" w:history="1">
              <w:r w:rsidRPr="00F41952">
                <w:rPr>
                  <w:rFonts w:ascii="Courier" w:eastAsia="Times New Roman" w:hAnsi="Courier" w:cs="Times New Roman"/>
                  <w:color w:val="0000FF"/>
                  <w:sz w:val="27"/>
                  <w:u w:val="single"/>
                </w:rPr>
                <w:t>UPDATE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GLOBAL INDEXES];</w:t>
            </w:r>
          </w:p>
        </w:tc>
      </w:tr>
      <w:tr w:rsidR="00F41952" w:rsidRPr="00F41952" w:rsidTr="00BD4D80">
        <w:trPr>
          <w:tblCellSpacing w:w="7" w:type="dxa"/>
        </w:trPr>
        <w:tc>
          <w:tcPr>
            <w:tcW w:w="1158" w:type="pct"/>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3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table_name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partition_name</w:t>
            </w:r>
            <w:proofErr w:type="spellEnd"/>
            <w:r w:rsidRPr="00F41952">
              <w:rPr>
                <w:rFonts w:ascii="Courier" w:eastAsia="Times New Roman" w:hAnsi="Courier" w:cs="Times New Roman"/>
                <w:color w:val="000000"/>
                <w:sz w:val="27"/>
                <w:szCs w:val="27"/>
              </w:rPr>
              <w:br/>
            </w:r>
            <w:hyperlink r:id="rId113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user_tab_partitions</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32"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FF"/>
                <w:sz w:val="27"/>
              </w:rPr>
              <w:t> </w:t>
            </w:r>
            <w:hyperlink r:id="rId1133"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range_list</w:t>
            </w:r>
            <w:proofErr w:type="spellEnd"/>
            <w:r w:rsidRPr="00F41952">
              <w:rPr>
                <w:rFonts w:ascii="Courier" w:eastAsia="Times New Roman" w:hAnsi="Courier" w:cs="Times New Roman"/>
                <w:color w:val="000000"/>
                <w:sz w:val="27"/>
              </w:rPr>
              <w:t> </w:t>
            </w:r>
            <w:hyperlink r:id="rId1134" w:history="1">
              <w:r w:rsidRPr="00F41952">
                <w:rPr>
                  <w:rFonts w:ascii="Courier" w:eastAsia="Times New Roman" w:hAnsi="Courier" w:cs="Times New Roman"/>
                  <w:color w:val="0000FF"/>
                  <w:sz w:val="27"/>
                  <w:u w:val="single"/>
                </w:rPr>
                <w:t>DROP</w:t>
              </w:r>
            </w:hyperlink>
            <w:r w:rsidRPr="00F41952">
              <w:rPr>
                <w:rFonts w:ascii="Courier" w:eastAsia="Times New Roman" w:hAnsi="Courier" w:cs="Times New Roman"/>
                <w:color w:val="0000FF"/>
                <w:sz w:val="27"/>
              </w:rPr>
              <w:t> </w:t>
            </w:r>
            <w:hyperlink r:id="rId1135"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00"/>
                <w:sz w:val="27"/>
                <w:szCs w:val="27"/>
              </w:rPr>
              <w:t>s2k</w:t>
            </w:r>
            <w:r w:rsidRPr="00F41952">
              <w:rPr>
                <w:rFonts w:ascii="Courier" w:eastAsia="Times New Roman" w:hAnsi="Courier" w:cs="Times New Roman"/>
                <w:color w:val="000000"/>
                <w:sz w:val="27"/>
              </w:rPr>
              <w:t> </w:t>
            </w:r>
            <w:hyperlink r:id="rId1136" w:history="1">
              <w:r w:rsidRPr="00F41952">
                <w:rPr>
                  <w:rFonts w:ascii="Courier" w:eastAsia="Times New Roman" w:hAnsi="Courier" w:cs="Times New Roman"/>
                  <w:color w:val="0000FF"/>
                  <w:sz w:val="27"/>
                  <w:u w:val="single"/>
                </w:rPr>
                <w:t>UPDATE</w:t>
              </w:r>
            </w:hyperlink>
            <w:r w:rsidRPr="00F41952">
              <w:rPr>
                <w:rFonts w:ascii="Courier" w:eastAsia="Times New Roman" w:hAnsi="Courier" w:cs="Times New Roman"/>
                <w:color w:val="0000FF"/>
                <w:sz w:val="27"/>
              </w:rPr>
              <w:t> </w:t>
            </w:r>
            <w:r w:rsidRPr="00F41952">
              <w:rPr>
                <w:rFonts w:ascii="Courier" w:eastAsia="Times New Roman" w:hAnsi="Courier" w:cs="Times New Roman"/>
                <w:color w:val="0000FF"/>
                <w:sz w:val="27"/>
                <w:szCs w:val="27"/>
              </w:rPr>
              <w:t>GLOBAL INDEXES</w:t>
            </w:r>
            <w:r w:rsidRPr="00F41952">
              <w:rPr>
                <w:rFonts w:ascii="Courier" w:eastAsia="Times New Roman" w:hAnsi="Courier" w:cs="Times New Roman"/>
                <w:color w:val="000000"/>
                <w:sz w:val="27"/>
                <w:szCs w:val="27"/>
              </w:rPr>
              <w:t>;</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Demos</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bookmarkStart w:id="6" w:name="pelim"/>
            <w:r w:rsidRPr="00F41952">
              <w:rPr>
                <w:rFonts w:ascii="Arial" w:eastAsia="Times New Roman" w:hAnsi="Arial" w:cs="Arial"/>
                <w:color w:val="000000"/>
                <w:sz w:val="20"/>
                <w:szCs w:val="20"/>
              </w:rPr>
              <w:br/>
              <w:t>Partition Elimination</w:t>
            </w:r>
            <w:bookmarkEnd w:id="6"/>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Courier" w:eastAsia="Times New Roman" w:hAnsi="Courier" w:cs="Times New Roman"/>
                <w:color w:val="000000"/>
                <w:sz w:val="27"/>
                <w:szCs w:val="27"/>
              </w:rPr>
              <w:t xml:space="preserve">conn </w:t>
            </w:r>
            <w:proofErr w:type="spellStart"/>
            <w:r w:rsidRPr="00F41952">
              <w:rPr>
                <w:rFonts w:ascii="Courier" w:eastAsia="Times New Roman" w:hAnsi="Courier" w:cs="Times New Roman"/>
                <w:color w:val="000000"/>
                <w:sz w:val="27"/>
                <w:szCs w:val="27"/>
              </w:rPr>
              <w:t>scott</w:t>
            </w:r>
            <w:proofErr w:type="spellEnd"/>
            <w:r w:rsidRPr="00F41952">
              <w:rPr>
                <w:rFonts w:ascii="Courier" w:eastAsia="Times New Roman" w:hAnsi="Courier" w:cs="Times New Roman"/>
                <w:color w:val="000000"/>
                <w:sz w:val="27"/>
                <w:szCs w:val="27"/>
              </w:rPr>
              <w:t>/tiger</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8080"/>
                <w:sz w:val="27"/>
                <w:szCs w:val="27"/>
              </w:rPr>
              <w:t>-- Create a list partitioned table</w:t>
            </w:r>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br/>
            </w:r>
            <w:hyperlink r:id="rId1137" w:history="1">
              <w:r w:rsidRPr="00F41952">
                <w:rPr>
                  <w:rFonts w:ascii="Courier" w:eastAsia="Times New Roman" w:hAnsi="Courier" w:cs="Times New Roman"/>
                  <w:color w:val="0000FF"/>
                  <w:sz w:val="27"/>
                  <w:u w:val="single"/>
                </w:rPr>
                <w:t>CREATE</w:t>
              </w:r>
            </w:hyperlink>
            <w:r w:rsidRPr="00F41952">
              <w:rPr>
                <w:rFonts w:ascii="Courier" w:eastAsia="Times New Roman" w:hAnsi="Courier" w:cs="Times New Roman"/>
                <w:color w:val="000000"/>
                <w:sz w:val="27"/>
              </w:rPr>
              <w:t> </w:t>
            </w:r>
            <w:hyperlink r:id="rId1138" w:history="1">
              <w:r w:rsidRPr="00F41952">
                <w:rPr>
                  <w:rFonts w:ascii="Courier" w:eastAsia="Times New Roman" w:hAnsi="Courier" w:cs="Times New Roman"/>
                  <w:color w:val="0000FF"/>
                  <w:sz w:val="27"/>
                  <w:u w:val="single"/>
                </w:rPr>
                <w:t>TABLE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szCs w:val="27"/>
              </w:rPr>
              <w:t xml:space="preserve"> (</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empno</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39"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(4)</w:t>
            </w:r>
            <w:r w:rsidRPr="00F41952">
              <w:rPr>
                <w:rFonts w:ascii="Courier" w:eastAsia="Times New Roman" w:hAnsi="Courier" w:cs="Times New Roman"/>
                <w:color w:val="000000"/>
                <w:sz w:val="27"/>
              </w:rPr>
              <w:t> </w:t>
            </w:r>
            <w:hyperlink r:id="rId1140" w:history="1">
              <w:r w:rsidRPr="00F41952">
                <w:rPr>
                  <w:rFonts w:ascii="Courier" w:eastAsia="Times New Roman" w:hAnsi="Courier" w:cs="Times New Roman"/>
                  <w:color w:val="0000FF"/>
                  <w:sz w:val="27"/>
                  <w:u w:val="single"/>
                </w:rPr>
                <w:t>NOT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NULL,</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ename</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41"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(10),</w:t>
            </w:r>
            <w:r w:rsidRPr="00F41952">
              <w:rPr>
                <w:rFonts w:ascii="Courier" w:eastAsia="Times New Roman" w:hAnsi="Courier" w:cs="Times New Roman"/>
                <w:color w:val="000000"/>
                <w:sz w:val="27"/>
                <w:szCs w:val="27"/>
              </w:rPr>
              <w:br/>
              <w:t>job     </w:t>
            </w:r>
            <w:r w:rsidRPr="00F41952">
              <w:rPr>
                <w:rFonts w:ascii="Courier" w:eastAsia="Times New Roman" w:hAnsi="Courier" w:cs="Times New Roman"/>
                <w:color w:val="000000"/>
                <w:sz w:val="27"/>
              </w:rPr>
              <w:t> </w:t>
            </w:r>
            <w:hyperlink r:id="rId1142" w:history="1">
              <w:r w:rsidRPr="00F41952">
                <w:rPr>
                  <w:rFonts w:ascii="Courier" w:eastAsia="Times New Roman" w:hAnsi="Courier" w:cs="Times New Roman"/>
                  <w:color w:val="0000FF"/>
                  <w:sz w:val="27"/>
                  <w:u w:val="single"/>
                </w:rPr>
                <w:t>VARCHAR2</w:t>
              </w:r>
            </w:hyperlink>
            <w:r w:rsidRPr="00F41952">
              <w:rPr>
                <w:rFonts w:ascii="Courier" w:eastAsia="Times New Roman" w:hAnsi="Courier" w:cs="Times New Roman"/>
                <w:color w:val="000000"/>
                <w:sz w:val="27"/>
                <w:szCs w:val="27"/>
              </w:rPr>
              <w:t>(9),</w:t>
            </w:r>
            <w:r w:rsidRPr="00F41952">
              <w:rPr>
                <w:rFonts w:ascii="Courier" w:eastAsia="Times New Roman" w:hAnsi="Courier" w:cs="Times New Roman"/>
                <w:color w:val="000000"/>
                <w:sz w:val="27"/>
                <w:szCs w:val="27"/>
              </w:rPr>
              <w:br/>
              <w:t>mgr     </w:t>
            </w:r>
            <w:r w:rsidRPr="00F41952">
              <w:rPr>
                <w:rFonts w:ascii="Courier" w:eastAsia="Times New Roman" w:hAnsi="Courier" w:cs="Times New Roman"/>
                <w:color w:val="000000"/>
                <w:sz w:val="27"/>
              </w:rPr>
              <w:t> </w:t>
            </w:r>
            <w:hyperlink r:id="rId1143"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(4),</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hiredate</w:t>
            </w:r>
            <w:proofErr w:type="spellEnd"/>
            <w:r w:rsidRPr="00F41952">
              <w:rPr>
                <w:rFonts w:ascii="Courier" w:eastAsia="Times New Roman" w:hAnsi="Courier" w:cs="Times New Roman"/>
                <w:color w:val="000000"/>
                <w:sz w:val="27"/>
              </w:rPr>
              <w:t> </w:t>
            </w:r>
            <w:hyperlink r:id="rId1144" w:history="1">
              <w:r w:rsidRPr="00F41952">
                <w:rPr>
                  <w:rFonts w:ascii="Courier" w:eastAsia="Times New Roman" w:hAnsi="Courier" w:cs="Times New Roman"/>
                  <w:color w:val="0000FF"/>
                  <w:sz w:val="27"/>
                  <w:u w:val="single"/>
                </w:rPr>
                <w:t>DATE</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sal</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45"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(7, 2),</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comm</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46"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(7, 2),</w:t>
            </w:r>
            <w:r w:rsidRPr="00F41952">
              <w:rPr>
                <w:rFonts w:ascii="Courier" w:eastAsia="Times New Roman" w:hAnsi="Courier" w:cs="Times New Roman"/>
                <w:color w:val="000000"/>
                <w:sz w:val="27"/>
                <w:szCs w:val="27"/>
              </w:rPr>
              <w:br/>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szCs w:val="27"/>
              </w:rPr>
              <w:t>  </w:t>
            </w:r>
            <w:r w:rsidRPr="00F41952">
              <w:rPr>
                <w:rFonts w:ascii="Courier" w:eastAsia="Times New Roman" w:hAnsi="Courier" w:cs="Times New Roman"/>
                <w:color w:val="000000"/>
                <w:sz w:val="27"/>
              </w:rPr>
              <w:t> </w:t>
            </w:r>
            <w:hyperlink r:id="rId1147" w:history="1">
              <w:r w:rsidRPr="00F41952">
                <w:rPr>
                  <w:rFonts w:ascii="Courier" w:eastAsia="Times New Roman" w:hAnsi="Courier" w:cs="Times New Roman"/>
                  <w:color w:val="0000FF"/>
                  <w:sz w:val="27"/>
                  <w:u w:val="single"/>
                </w:rPr>
                <w:t>NUMBER</w:t>
              </w:r>
            </w:hyperlink>
            <w:r w:rsidRPr="00F41952">
              <w:rPr>
                <w:rFonts w:ascii="Courier" w:eastAsia="Times New Roman" w:hAnsi="Courier" w:cs="Times New Roman"/>
                <w:color w:val="000000"/>
                <w:sz w:val="27"/>
                <w:szCs w:val="27"/>
              </w:rPr>
              <w:t>(2))</w:t>
            </w:r>
            <w:r w:rsidRPr="00F41952">
              <w:rPr>
                <w:rFonts w:ascii="Courier" w:eastAsia="Times New Roman" w:hAnsi="Courier" w:cs="Times New Roman"/>
                <w:color w:val="000000"/>
                <w:sz w:val="27"/>
                <w:szCs w:val="27"/>
              </w:rPr>
              <w:br/>
              <w:t>partition by list(</w:t>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 xml:space="preserve">partition p1 values (10,30) </w:t>
            </w:r>
            <w:proofErr w:type="spellStart"/>
            <w:r w:rsidRPr="00F41952">
              <w:rPr>
                <w:rFonts w:ascii="Courier" w:eastAsia="Times New Roman" w:hAnsi="Courier" w:cs="Times New Roman"/>
                <w:color w:val="000000"/>
                <w:sz w:val="27"/>
                <w:szCs w:val="27"/>
              </w:rPr>
              <w:t>tablespace</w:t>
            </w:r>
            <w:proofErr w:type="spellEnd"/>
            <w:r w:rsidRPr="00F41952">
              <w:rPr>
                <w:rFonts w:ascii="Courier" w:eastAsia="Times New Roman" w:hAnsi="Courier" w:cs="Times New Roman"/>
                <w:color w:val="000000"/>
                <w:sz w:val="27"/>
                <w:szCs w:val="27"/>
              </w:rPr>
              <w:t xml:space="preserve"> </w:t>
            </w:r>
            <w:proofErr w:type="spellStart"/>
            <w:r w:rsidRPr="00F41952">
              <w:rPr>
                <w:rFonts w:ascii="Courier" w:eastAsia="Times New Roman" w:hAnsi="Courier" w:cs="Times New Roman"/>
                <w:color w:val="000000"/>
                <w:sz w:val="27"/>
                <w:szCs w:val="27"/>
              </w:rPr>
              <w:t>uwdata</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t xml:space="preserve">partition p2 values (20,40) </w:t>
            </w:r>
            <w:proofErr w:type="spellStart"/>
            <w:r w:rsidRPr="00F41952">
              <w:rPr>
                <w:rFonts w:ascii="Courier" w:eastAsia="Times New Roman" w:hAnsi="Courier" w:cs="Times New Roman"/>
                <w:color w:val="000000"/>
                <w:sz w:val="27"/>
                <w:szCs w:val="27"/>
              </w:rPr>
              <w:t>tablespace</w:t>
            </w:r>
            <w:proofErr w:type="spellEnd"/>
            <w:r w:rsidRPr="00F41952">
              <w:rPr>
                <w:rFonts w:ascii="Courier" w:eastAsia="Times New Roman" w:hAnsi="Courier" w:cs="Times New Roman"/>
                <w:color w:val="000000"/>
                <w:sz w:val="27"/>
                <w:szCs w:val="27"/>
              </w:rPr>
              <w:t xml:space="preserve"> example);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48" w:history="1">
              <w:r w:rsidRPr="00F41952">
                <w:rPr>
                  <w:rFonts w:ascii="Courier" w:eastAsia="Times New Roman" w:hAnsi="Courier" w:cs="Times New Roman"/>
                  <w:color w:val="0000FF"/>
                  <w:sz w:val="27"/>
                  <w:u w:val="single"/>
                </w:rPr>
                <w:t>INSERT</w:t>
              </w:r>
            </w:hyperlink>
            <w:r w:rsidRPr="00F41952">
              <w:rPr>
                <w:rFonts w:ascii="Courier" w:eastAsia="Times New Roman" w:hAnsi="Courier" w:cs="Times New Roman"/>
                <w:color w:val="000000"/>
                <w:sz w:val="27"/>
              </w:rPr>
              <w:t> </w:t>
            </w:r>
            <w:hyperlink r:id="rId1149" w:history="1">
              <w:r w:rsidRPr="00F41952">
                <w:rPr>
                  <w:rFonts w:ascii="Courier" w:eastAsia="Times New Roman" w:hAnsi="Courier" w:cs="Times New Roman"/>
                  <w:color w:val="0000FF"/>
                  <w:sz w:val="27"/>
                  <w:u w:val="single"/>
                </w:rPr>
                <w:t>INTO</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50"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5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scott.emp;</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set </w:t>
            </w:r>
            <w:proofErr w:type="spellStart"/>
            <w:r w:rsidRPr="00F41952">
              <w:rPr>
                <w:rFonts w:ascii="Courier" w:eastAsia="Times New Roman" w:hAnsi="Courier" w:cs="Times New Roman"/>
                <w:color w:val="000000"/>
                <w:sz w:val="27"/>
                <w:szCs w:val="27"/>
              </w:rPr>
              <w:t>linesize</w:t>
            </w:r>
            <w:proofErr w:type="spellEnd"/>
            <w:r w:rsidRPr="00F41952">
              <w:rPr>
                <w:rFonts w:ascii="Courier" w:eastAsia="Times New Roman" w:hAnsi="Courier" w:cs="Times New Roman"/>
                <w:color w:val="000000"/>
                <w:sz w:val="27"/>
                <w:szCs w:val="27"/>
              </w:rPr>
              <w:t xml:space="preserve"> 121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5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5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54"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55"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56"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(p1);</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57"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58"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59" w:history="1">
              <w:r w:rsidRPr="00F41952">
                <w:rPr>
                  <w:rFonts w:ascii="Courier" w:eastAsia="Times New Roman" w:hAnsi="Courier" w:cs="Times New Roman"/>
                  <w:color w:val="0000FF"/>
                  <w:sz w:val="27"/>
                  <w:u w:val="single"/>
                </w:rPr>
                <w:t>PARTITION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(p2);</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8080"/>
                <w:sz w:val="27"/>
                <w:szCs w:val="27"/>
              </w:rPr>
              <w:t xml:space="preserve">-- Take the example </w:t>
            </w:r>
            <w:proofErr w:type="spellStart"/>
            <w:r w:rsidRPr="00F41952">
              <w:rPr>
                <w:rFonts w:ascii="Courier" w:eastAsia="Times New Roman" w:hAnsi="Courier" w:cs="Times New Roman"/>
                <w:color w:val="008080"/>
                <w:sz w:val="27"/>
                <w:szCs w:val="27"/>
              </w:rPr>
              <w:t>tablespace</w:t>
            </w:r>
            <w:proofErr w:type="spellEnd"/>
            <w:r w:rsidRPr="00F41952">
              <w:rPr>
                <w:rFonts w:ascii="Courier" w:eastAsia="Times New Roman" w:hAnsi="Courier" w:cs="Times New Roman"/>
                <w:color w:val="008080"/>
                <w:sz w:val="27"/>
                <w:szCs w:val="27"/>
              </w:rPr>
              <w:t xml:space="preserve"> OFFLINE to examine partition elimination</w:t>
            </w:r>
            <w:r w:rsidRPr="00F41952">
              <w:rPr>
                <w:rFonts w:ascii="Courier" w:eastAsia="Times New Roman" w:hAnsi="Courier" w:cs="Times New Roman"/>
                <w:color w:val="000000"/>
                <w:sz w:val="27"/>
                <w:szCs w:val="27"/>
              </w:rPr>
              <w:br/>
              <w:t>conn / as sysdba</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60"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161"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example OFFLINE;</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 xml:space="preserve">conn </w:t>
            </w:r>
            <w:proofErr w:type="spellStart"/>
            <w:r w:rsidRPr="00F41952">
              <w:rPr>
                <w:rFonts w:ascii="Courier" w:eastAsia="Times New Roman" w:hAnsi="Courier" w:cs="Times New Roman"/>
                <w:color w:val="000000"/>
                <w:sz w:val="27"/>
                <w:szCs w:val="27"/>
              </w:rPr>
              <w:t>scott</w:t>
            </w:r>
            <w:proofErr w:type="spellEnd"/>
            <w:r w:rsidRPr="00F41952">
              <w:rPr>
                <w:rFonts w:ascii="Courier" w:eastAsia="Times New Roman" w:hAnsi="Courier" w:cs="Times New Roman"/>
                <w:color w:val="000000"/>
                <w:sz w:val="27"/>
                <w:szCs w:val="27"/>
              </w:rPr>
              <w:t>/tiger</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62"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1163"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64"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r>
            <w:hyperlink r:id="rId116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1166"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6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68"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szCs w:val="27"/>
              </w:rPr>
              <w:t xml:space="preserve"> = 10;</w:t>
            </w:r>
            <w:r w:rsidRPr="00F41952">
              <w:rPr>
                <w:rFonts w:ascii="Courier" w:eastAsia="Times New Roman" w:hAnsi="Courier" w:cs="Times New Roman"/>
                <w:color w:val="000000"/>
                <w:sz w:val="27"/>
                <w:szCs w:val="27"/>
              </w:rPr>
              <w:br/>
            </w:r>
            <w:hyperlink r:id="rId1169"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1170"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71"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72"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rPr>
              <w:t> </w:t>
            </w:r>
            <w:hyperlink r:id="rId1173" w:history="1">
              <w:r w:rsidRPr="00F41952">
                <w:rPr>
                  <w:rFonts w:ascii="Courier" w:eastAsia="Times New Roman" w:hAnsi="Courier" w:cs="Times New Roman"/>
                  <w:color w:val="0000FF"/>
                  <w:sz w:val="27"/>
                  <w:u w:val="single"/>
                </w:rPr>
                <w:t>BETWEEN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w:t>
            </w:r>
            <w:r w:rsidRPr="00F41952">
              <w:rPr>
                <w:rFonts w:ascii="Courier" w:eastAsia="Times New Roman" w:hAnsi="Courier" w:cs="Times New Roman"/>
                <w:color w:val="000000"/>
                <w:sz w:val="27"/>
              </w:rPr>
              <w:t> </w:t>
            </w:r>
            <w:hyperlink r:id="rId1174"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19;</w:t>
            </w:r>
            <w:r w:rsidRPr="00F41952">
              <w:rPr>
                <w:rFonts w:ascii="Courier" w:eastAsia="Times New Roman" w:hAnsi="Courier" w:cs="Times New Roman"/>
                <w:color w:val="000000"/>
                <w:sz w:val="27"/>
                <w:szCs w:val="27"/>
              </w:rPr>
              <w:br/>
            </w:r>
            <w:hyperlink r:id="rId1175"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1176"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77"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78"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rPr>
              <w:t> </w:t>
            </w:r>
            <w:hyperlink r:id="rId1179" w:history="1">
              <w:r w:rsidRPr="00F41952">
                <w:rPr>
                  <w:rFonts w:ascii="Courier" w:eastAsia="Times New Roman" w:hAnsi="Courier" w:cs="Times New Roman"/>
                  <w:color w:val="0000FF"/>
                  <w:sz w:val="27"/>
                  <w:u w:val="single"/>
                </w:rPr>
                <w:t>BETWEEN</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w:t>
            </w:r>
            <w:r w:rsidRPr="00F41952">
              <w:rPr>
                <w:rFonts w:ascii="Courier" w:eastAsia="Times New Roman" w:hAnsi="Courier" w:cs="Times New Roman"/>
                <w:color w:val="000000"/>
                <w:sz w:val="27"/>
              </w:rPr>
              <w:t> </w:t>
            </w:r>
            <w:hyperlink r:id="rId1180"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20;</w:t>
            </w:r>
            <w:r w:rsidRPr="00F41952">
              <w:rPr>
                <w:rFonts w:ascii="Courier" w:eastAsia="Times New Roman" w:hAnsi="Courier" w:cs="Times New Roman"/>
                <w:color w:val="000000"/>
                <w:sz w:val="27"/>
                <w:szCs w:val="27"/>
              </w:rPr>
              <w:br/>
            </w:r>
            <w:hyperlink r:id="rId118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1182" w:history="1">
              <w:r w:rsidRPr="00F41952">
                <w:rPr>
                  <w:rFonts w:ascii="Courier" w:eastAsia="Times New Roman" w:hAnsi="Courier" w:cs="Times New Roman"/>
                  <w:color w:val="0000FF"/>
                  <w:sz w:val="27"/>
                  <w:u w:val="single"/>
                </w:rPr>
                <w:t>COUNT</w:t>
              </w:r>
            </w:hyperlink>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rPr>
              <w:t> </w:t>
            </w:r>
            <w:hyperlink r:id="rId1183"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partdemo</w:t>
            </w:r>
            <w:proofErr w:type="spellEnd"/>
            <w:r w:rsidRPr="00F41952">
              <w:rPr>
                <w:rFonts w:ascii="Courier" w:eastAsia="Times New Roman" w:hAnsi="Courier" w:cs="Times New Roman"/>
                <w:color w:val="000000"/>
                <w:sz w:val="27"/>
              </w:rPr>
              <w:t> </w:t>
            </w:r>
            <w:hyperlink r:id="rId1184"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proofErr w:type="spellStart"/>
            <w:r w:rsidRPr="00F41952">
              <w:rPr>
                <w:rFonts w:ascii="Courier" w:eastAsia="Times New Roman" w:hAnsi="Courier" w:cs="Times New Roman"/>
                <w:color w:val="000000"/>
                <w:sz w:val="27"/>
                <w:szCs w:val="27"/>
              </w:rPr>
              <w:t>deptno</w:t>
            </w:r>
            <w:proofErr w:type="spellEnd"/>
            <w:r w:rsidRPr="00F41952">
              <w:rPr>
                <w:rFonts w:ascii="Courier" w:eastAsia="Times New Roman" w:hAnsi="Courier" w:cs="Times New Roman"/>
                <w:color w:val="000000"/>
                <w:sz w:val="27"/>
                <w:szCs w:val="27"/>
              </w:rPr>
              <w:t xml:space="preserve"> IN(10,30);</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t>conn / as sysdba</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br/>
            </w:r>
            <w:hyperlink r:id="rId1185" w:history="1">
              <w:r w:rsidRPr="00F41952">
                <w:rPr>
                  <w:rFonts w:ascii="Courier" w:eastAsia="Times New Roman" w:hAnsi="Courier" w:cs="Times New Roman"/>
                  <w:color w:val="0000FF"/>
                  <w:sz w:val="27"/>
                  <w:u w:val="single"/>
                </w:rPr>
                <w:t>ALTER</w:t>
              </w:r>
            </w:hyperlink>
            <w:r w:rsidRPr="00F41952">
              <w:rPr>
                <w:rFonts w:ascii="Courier" w:eastAsia="Times New Roman" w:hAnsi="Courier" w:cs="Times New Roman"/>
                <w:color w:val="000000"/>
                <w:sz w:val="27"/>
              </w:rPr>
              <w:t> </w:t>
            </w:r>
            <w:hyperlink r:id="rId1186" w:history="1">
              <w:r w:rsidRPr="00F41952">
                <w:rPr>
                  <w:rFonts w:ascii="Courier" w:eastAsia="Times New Roman" w:hAnsi="Courier" w:cs="Times New Roman"/>
                  <w:color w:val="0000FF"/>
                  <w:sz w:val="27"/>
                  <w:u w:val="single"/>
                </w:rPr>
                <w:t>TABLESPACE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example ONLINE;</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Times New Roman" w:eastAsia="Times New Roman" w:hAnsi="Times New Roman" w:cs="Times New Roman"/>
                <w:color w:val="000000"/>
                <w:sz w:val="27"/>
                <w:szCs w:val="27"/>
              </w:rPr>
              <w:lastRenderedPageBreak/>
              <w:t> </w:t>
            </w:r>
          </w:p>
        </w:tc>
      </w:tr>
      <w:tr w:rsidR="00F41952" w:rsidRPr="00F41952" w:rsidTr="00BD4D80">
        <w:trPr>
          <w:tblCellSpacing w:w="7" w:type="dxa"/>
        </w:trPr>
        <w:tc>
          <w:tcPr>
            <w:tcW w:w="4990" w:type="pct"/>
            <w:gridSpan w:val="3"/>
            <w:tcBorders>
              <w:top w:val="outset" w:sz="6" w:space="0" w:color="auto"/>
              <w:left w:val="outset" w:sz="6" w:space="0" w:color="auto"/>
              <w:bottom w:val="outset" w:sz="6" w:space="0" w:color="auto"/>
              <w:right w:val="outset" w:sz="6" w:space="0" w:color="auto"/>
            </w:tcBorders>
            <w:shd w:val="clear" w:color="auto" w:fill="D8D8C4"/>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b/>
                <w:bCs/>
                <w:color w:val="808000"/>
                <w:sz w:val="27"/>
              </w:rPr>
              <w:t>Undocumented Partitioning</w:t>
            </w:r>
          </w:p>
        </w:tc>
      </w:tr>
      <w:tr w:rsidR="00F41952" w:rsidRPr="00F41952" w:rsidTr="00BD4D80">
        <w:trPr>
          <w:tblCellSpacing w:w="7" w:type="dxa"/>
        </w:trPr>
        <w:tc>
          <w:tcPr>
            <w:tcW w:w="1158" w:type="pct"/>
            <w:tcBorders>
              <w:top w:val="outset" w:sz="6" w:space="0" w:color="auto"/>
              <w:left w:val="outset" w:sz="6" w:space="0" w:color="auto"/>
              <w:bottom w:val="outset" w:sz="6" w:space="0" w:color="auto"/>
              <w:right w:val="outset" w:sz="6" w:space="0" w:color="auto"/>
            </w:tcBorders>
            <w:shd w:val="clear" w:color="auto" w:fill="D8D8C4"/>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r w:rsidRPr="00F41952">
              <w:rPr>
                <w:rFonts w:ascii="Arial" w:eastAsia="Times New Roman" w:hAnsi="Arial" w:cs="Arial"/>
                <w:color w:val="000000"/>
                <w:sz w:val="20"/>
                <w:szCs w:val="20"/>
              </w:rPr>
              <w:br/>
              <w:t>Found by Jonathan Lewis and noted</w:t>
            </w:r>
            <w:r w:rsidRPr="00F41952">
              <w:rPr>
                <w:rFonts w:ascii="Arial" w:eastAsia="Times New Roman" w:hAnsi="Arial" w:cs="Arial"/>
                <w:color w:val="000000"/>
                <w:sz w:val="20"/>
              </w:rPr>
              <w:t> </w:t>
            </w:r>
            <w:hyperlink r:id="rId1187" w:history="1">
              <w:r w:rsidRPr="00F41952">
                <w:rPr>
                  <w:rFonts w:ascii="Arial" w:eastAsia="Times New Roman" w:hAnsi="Arial" w:cs="Arial"/>
                  <w:color w:val="0000FF"/>
                  <w:sz w:val="20"/>
                  <w:u w:val="single"/>
                </w:rPr>
                <w:t>here</w:t>
              </w:r>
            </w:hyperlink>
          </w:p>
        </w:tc>
        <w:tc>
          <w:tcPr>
            <w:tcW w:w="3828" w:type="pct"/>
            <w:gridSpan w:val="2"/>
            <w:tcBorders>
              <w:top w:val="outset" w:sz="6" w:space="0" w:color="auto"/>
              <w:left w:val="outset" w:sz="6" w:space="0" w:color="auto"/>
              <w:bottom w:val="outset" w:sz="6" w:space="0" w:color="auto"/>
              <w:right w:val="outset" w:sz="6" w:space="0" w:color="auto"/>
            </w:tcBorders>
            <w:shd w:val="clear" w:color="auto" w:fill="80FFFF"/>
            <w:vAlign w:val="center"/>
            <w:hideMark/>
          </w:tcPr>
          <w:p w:rsidR="00F41952" w:rsidRPr="00F41952" w:rsidRDefault="00F41952" w:rsidP="00F41952">
            <w:pPr>
              <w:spacing w:after="0" w:line="240" w:lineRule="auto"/>
              <w:rPr>
                <w:rFonts w:ascii="Times New Roman" w:eastAsia="Times New Roman" w:hAnsi="Times New Roman" w:cs="Times New Roman"/>
                <w:color w:val="000000"/>
                <w:sz w:val="27"/>
                <w:szCs w:val="27"/>
              </w:rPr>
            </w:pPr>
            <w:hyperlink r:id="rId1188"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hyperlink r:id="rId1189" w:history="1">
              <w:r w:rsidRPr="00F41952">
                <w:rPr>
                  <w:rFonts w:ascii="Courier" w:eastAsia="Times New Roman" w:hAnsi="Courier" w:cs="Times New Roman"/>
                  <w:color w:val="0000FF"/>
                  <w:sz w:val="27"/>
                  <w:u w:val="single"/>
                </w:rPr>
                <w:t>DISTINCT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FF"/>
                <w:sz w:val="27"/>
                <w:szCs w:val="27"/>
              </w:rPr>
              <w:t>TBL$OR$IDX$PART$NUM</w:t>
            </w:r>
            <w:r w:rsidRPr="00F41952">
              <w:rPr>
                <w:rFonts w:ascii="Courier" w:eastAsia="Times New Roman" w:hAnsi="Courier" w:cs="Times New Roman"/>
                <w:color w:val="000000"/>
                <w:sz w:val="27"/>
                <w:szCs w:val="27"/>
              </w:rPr>
              <w:t>(BBUKDW.VISIT_TX, 0, CALENDAR_DT)</w:t>
            </w:r>
            <w:r w:rsidRPr="00F41952">
              <w:rPr>
                <w:rFonts w:ascii="Courier" w:eastAsia="Times New Roman" w:hAnsi="Courier" w:cs="Times New Roman"/>
                <w:color w:val="000000"/>
                <w:sz w:val="27"/>
                <w:szCs w:val="27"/>
              </w:rPr>
              <w:br/>
            </w:r>
            <w:hyperlink r:id="rId1190"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w:t>
            </w:r>
            <w:r w:rsidRPr="00F41952">
              <w:rPr>
                <w:rFonts w:ascii="Courier" w:eastAsia="Times New Roman" w:hAnsi="Courier" w:cs="Times New Roman"/>
                <w:color w:val="000000"/>
                <w:sz w:val="27"/>
                <w:szCs w:val="27"/>
              </w:rPr>
              <w:br/>
              <w:t> </w:t>
            </w:r>
            <w:r w:rsidRPr="00F41952">
              <w:rPr>
                <w:rFonts w:ascii="Courier" w:eastAsia="Times New Roman" w:hAnsi="Courier" w:cs="Times New Roman"/>
                <w:color w:val="000000"/>
                <w:sz w:val="27"/>
              </w:rPr>
              <w:t> </w:t>
            </w:r>
            <w:hyperlink r:id="rId1191" w:history="1">
              <w:r w:rsidRPr="00F41952">
                <w:rPr>
                  <w:rFonts w:ascii="Courier" w:eastAsia="Times New Roman" w:hAnsi="Courier" w:cs="Times New Roman"/>
                  <w:color w:val="0000FF"/>
                  <w:sz w:val="27"/>
                  <w:u w:val="single"/>
                </w:rPr>
                <w:t>SELECT</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D.CALENDAR_DT CALENDAR_DT</w:t>
            </w:r>
            <w:r w:rsidRPr="00F41952">
              <w:rPr>
                <w:rFonts w:ascii="Courier" w:eastAsia="Times New Roman" w:hAnsi="Courier" w:cs="Times New Roman"/>
                <w:color w:val="000000"/>
                <w:sz w:val="27"/>
                <w:szCs w:val="27"/>
              </w:rPr>
              <w:br/>
              <w:t> </w:t>
            </w:r>
            <w:r w:rsidRPr="00F41952">
              <w:rPr>
                <w:rFonts w:ascii="Courier" w:eastAsia="Times New Roman" w:hAnsi="Courier" w:cs="Times New Roman"/>
                <w:color w:val="000000"/>
                <w:sz w:val="27"/>
              </w:rPr>
              <w:t> </w:t>
            </w:r>
            <w:hyperlink r:id="rId1192" w:history="1">
              <w:r w:rsidRPr="00F41952">
                <w:rPr>
                  <w:rFonts w:ascii="Courier" w:eastAsia="Times New Roman" w:hAnsi="Courier" w:cs="Times New Roman"/>
                  <w:color w:val="0000FF"/>
                  <w:sz w:val="27"/>
                  <w:u w:val="single"/>
                </w:rPr>
                <w:t>FROM</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BBUKDW.JPL_DAY D</w:t>
            </w:r>
            <w:r w:rsidRPr="00F41952">
              <w:rPr>
                <w:rFonts w:ascii="Courier" w:eastAsia="Times New Roman" w:hAnsi="Courier" w:cs="Times New Roman"/>
                <w:color w:val="000000"/>
                <w:sz w:val="27"/>
                <w:szCs w:val="27"/>
              </w:rPr>
              <w:br/>
            </w:r>
            <w:r w:rsidRPr="00F41952">
              <w:rPr>
                <w:rFonts w:ascii="Courier" w:eastAsia="Times New Roman" w:hAnsi="Courier" w:cs="Times New Roman"/>
                <w:color w:val="000000"/>
                <w:sz w:val="27"/>
                <w:szCs w:val="27"/>
              </w:rPr>
              <w:lastRenderedPageBreak/>
              <w:t> </w:t>
            </w:r>
            <w:r w:rsidRPr="00F41952">
              <w:rPr>
                <w:rFonts w:ascii="Courier" w:eastAsia="Times New Roman" w:hAnsi="Courier" w:cs="Times New Roman"/>
                <w:color w:val="000000"/>
                <w:sz w:val="27"/>
              </w:rPr>
              <w:t> </w:t>
            </w:r>
            <w:hyperlink r:id="rId1193" w:history="1">
              <w:r w:rsidRPr="00F41952">
                <w:rPr>
                  <w:rFonts w:ascii="Courier" w:eastAsia="Times New Roman" w:hAnsi="Courier" w:cs="Times New Roman"/>
                  <w:color w:val="0000FF"/>
                  <w:sz w:val="27"/>
                  <w:u w:val="single"/>
                </w:rPr>
                <w:t>WHERE</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D.FINANCIAL_WEEK_ID&gt;=200218</w:t>
            </w:r>
            <w:r w:rsidRPr="00F41952">
              <w:rPr>
                <w:rFonts w:ascii="Courier" w:eastAsia="Times New Roman" w:hAnsi="Courier" w:cs="Times New Roman"/>
                <w:color w:val="000000"/>
                <w:sz w:val="27"/>
                <w:szCs w:val="27"/>
              </w:rPr>
              <w:br/>
              <w:t> </w:t>
            </w:r>
            <w:r w:rsidRPr="00F41952">
              <w:rPr>
                <w:rFonts w:ascii="Courier" w:eastAsia="Times New Roman" w:hAnsi="Courier" w:cs="Times New Roman"/>
                <w:color w:val="000000"/>
                <w:sz w:val="27"/>
              </w:rPr>
              <w:t> </w:t>
            </w:r>
            <w:hyperlink r:id="rId1194" w:history="1">
              <w:r w:rsidRPr="00F41952">
                <w:rPr>
                  <w:rFonts w:ascii="Courier" w:eastAsia="Times New Roman" w:hAnsi="Courier" w:cs="Times New Roman"/>
                  <w:color w:val="0000FF"/>
                  <w:sz w:val="27"/>
                  <w:u w:val="single"/>
                </w:rPr>
                <w:t>AND</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D.FINANCIAL_WEEK_ID &lt;=200222)</w:t>
            </w:r>
            <w:r w:rsidRPr="00F41952">
              <w:rPr>
                <w:rFonts w:ascii="Courier" w:eastAsia="Times New Roman" w:hAnsi="Courier" w:cs="Times New Roman"/>
                <w:color w:val="000000"/>
                <w:sz w:val="27"/>
                <w:szCs w:val="27"/>
              </w:rPr>
              <w:br/>
            </w:r>
            <w:hyperlink r:id="rId1195" w:history="1">
              <w:r w:rsidRPr="00F41952">
                <w:rPr>
                  <w:rFonts w:ascii="Courier" w:eastAsia="Times New Roman" w:hAnsi="Courier" w:cs="Times New Roman"/>
                  <w:color w:val="0000FF"/>
                  <w:sz w:val="27"/>
                  <w:u w:val="single"/>
                </w:rPr>
                <w:t>ORDER BY</w:t>
              </w:r>
            </w:hyperlink>
            <w:r w:rsidRPr="00F41952">
              <w:rPr>
                <w:rFonts w:ascii="Courier" w:eastAsia="Times New Roman" w:hAnsi="Courier" w:cs="Times New Roman"/>
                <w:color w:val="000000"/>
                <w:sz w:val="27"/>
              </w:rPr>
              <w:t> </w:t>
            </w:r>
            <w:r w:rsidRPr="00F41952">
              <w:rPr>
                <w:rFonts w:ascii="Courier" w:eastAsia="Times New Roman" w:hAnsi="Courier" w:cs="Times New Roman"/>
                <w:color w:val="000000"/>
                <w:sz w:val="27"/>
                <w:szCs w:val="27"/>
              </w:rPr>
              <w:t>1;</w:t>
            </w:r>
          </w:p>
        </w:tc>
      </w:tr>
    </w:tbl>
    <w:p w:rsidR="00CB2A5A" w:rsidRDefault="00CB2A5A"/>
    <w:p w:rsidR="00CB2A5A" w:rsidRDefault="00CB2A5A">
      <w:r>
        <w:br w:type="page"/>
      </w:r>
    </w:p>
    <w:p w:rsidR="00CB2A5A" w:rsidRPr="00CB2A5A" w:rsidRDefault="00CB2A5A" w:rsidP="00CB2A5A">
      <w:pPr>
        <w:keepNext/>
        <w:spacing w:before="480" w:after="0" w:line="322" w:lineRule="atLeast"/>
        <w:outlineLvl w:val="0"/>
        <w:rPr>
          <w:rFonts w:ascii="Cambria" w:eastAsia="Times New Roman" w:hAnsi="Cambria" w:cs="Times New Roman"/>
          <w:b/>
          <w:bCs/>
          <w:color w:val="365F91"/>
          <w:kern w:val="36"/>
          <w:sz w:val="28"/>
          <w:szCs w:val="28"/>
        </w:rPr>
      </w:pPr>
      <w:r w:rsidRPr="00CB2A5A">
        <w:rPr>
          <w:rFonts w:ascii="Cambria" w:eastAsia="Times New Roman" w:hAnsi="Cambria" w:cs="Times New Roman"/>
          <w:b/>
          <w:bCs/>
          <w:color w:val="365F91"/>
          <w:kern w:val="36"/>
          <w:sz w:val="48"/>
          <w:szCs w:val="48"/>
        </w:rPr>
        <w:lastRenderedPageBreak/>
        <w:t>Table Partitioning </w:t>
      </w:r>
      <w:r w:rsidRPr="00CB2A5A">
        <w:rPr>
          <w:rFonts w:ascii="Cambria" w:eastAsia="Times New Roman" w:hAnsi="Cambria" w:cs="Times New Roman"/>
          <w:b/>
          <w:bCs/>
          <w:color w:val="365F91"/>
          <w:kern w:val="36"/>
          <w:sz w:val="48"/>
          <w:szCs w:val="48"/>
        </w:rPr>
        <w:br/>
      </w:r>
      <w:r w:rsidRPr="00CB2A5A">
        <w:rPr>
          <w:rFonts w:ascii="Cambria" w:eastAsia="Times New Roman" w:hAnsi="Cambria" w:cs="Times New Roman"/>
          <w:b/>
          <w:bCs/>
          <w:color w:val="365F91"/>
          <w:kern w:val="36"/>
          <w:sz w:val="28"/>
          <w:szCs w:val="28"/>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Now a </w:t>
      </w:r>
      <w:proofErr w:type="spellStart"/>
      <w:r w:rsidRPr="00CB2A5A">
        <w:rPr>
          <w:rFonts w:ascii="Times New Roman" w:eastAsia="Times New Roman" w:hAnsi="Times New Roman" w:cs="Times New Roman"/>
          <w:color w:val="000000"/>
          <w:sz w:val="27"/>
          <w:szCs w:val="27"/>
        </w:rPr>
        <w:t>days</w:t>
      </w:r>
      <w:proofErr w:type="spellEnd"/>
      <w:r w:rsidRPr="00CB2A5A">
        <w:rPr>
          <w:rFonts w:ascii="Times New Roman" w:eastAsia="Times New Roman" w:hAnsi="Times New Roman" w:cs="Times New Roman"/>
          <w:color w:val="000000"/>
          <w:sz w:val="27"/>
          <w:szCs w:val="27"/>
        </w:rPr>
        <w:t xml:space="preserve"> enterprises run databases of </w:t>
      </w:r>
      <w:proofErr w:type="spellStart"/>
      <w:r w:rsidRPr="00CB2A5A">
        <w:rPr>
          <w:rFonts w:ascii="Times New Roman" w:eastAsia="Times New Roman" w:hAnsi="Times New Roman" w:cs="Times New Roman"/>
          <w:color w:val="000000"/>
          <w:sz w:val="27"/>
          <w:szCs w:val="27"/>
        </w:rPr>
        <w:t>hundred</w:t>
      </w:r>
      <w:proofErr w:type="spellEnd"/>
      <w:r w:rsidRPr="00CB2A5A">
        <w:rPr>
          <w:rFonts w:ascii="Times New Roman" w:eastAsia="Times New Roman" w:hAnsi="Times New Roman" w:cs="Times New Roman"/>
          <w:color w:val="000000"/>
          <w:sz w:val="27"/>
          <w:szCs w:val="27"/>
        </w:rPr>
        <w:t xml:space="preserve"> of Gigabytes in size. These databases are known as</w:t>
      </w:r>
      <w:r w:rsidR="00AF6443">
        <w:rPr>
          <w:rFonts w:ascii="Times New Roman" w:eastAsia="Times New Roman" w:hAnsi="Times New Roman" w:cs="Times New Roman"/>
          <w:color w:val="000000"/>
          <w:sz w:val="27"/>
          <w:szCs w:val="27"/>
        </w:rPr>
        <w:t xml:space="preserve">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proofErr w:type="gramStart"/>
      <w:r w:rsidRPr="00CB2A5A">
        <w:rPr>
          <w:rFonts w:ascii="Times New Roman" w:eastAsia="Times New Roman" w:hAnsi="Times New Roman" w:cs="Times New Roman"/>
          <w:color w:val="000000"/>
          <w:sz w:val="27"/>
          <w:szCs w:val="27"/>
        </w:rPr>
        <w:t>Very Large Databases (VLDB).</w:t>
      </w:r>
      <w:proofErr w:type="gramEnd"/>
      <w:r w:rsidRPr="00CB2A5A">
        <w:rPr>
          <w:rFonts w:ascii="Times New Roman" w:eastAsia="Times New Roman" w:hAnsi="Times New Roman" w:cs="Times New Roman"/>
          <w:color w:val="000000"/>
          <w:sz w:val="27"/>
          <w:szCs w:val="27"/>
        </w:rPr>
        <w:t xml:space="preserve"> From Oracle Ver. 8.0</w:t>
      </w:r>
      <w:proofErr w:type="gramStart"/>
      <w:r w:rsidRPr="00CB2A5A">
        <w:rPr>
          <w:rFonts w:ascii="Times New Roman" w:eastAsia="Times New Roman" w:hAnsi="Times New Roman" w:cs="Times New Roman"/>
          <w:color w:val="000000"/>
          <w:sz w:val="27"/>
          <w:szCs w:val="27"/>
        </w:rPr>
        <w:t>  Oracle</w:t>
      </w:r>
      <w:proofErr w:type="gramEnd"/>
      <w:r w:rsidRPr="00CB2A5A">
        <w:rPr>
          <w:rFonts w:ascii="Times New Roman" w:eastAsia="Times New Roman" w:hAnsi="Times New Roman" w:cs="Times New Roman"/>
          <w:color w:val="000000"/>
          <w:sz w:val="27"/>
          <w:szCs w:val="27"/>
        </w:rPr>
        <w:t xml:space="preserve"> has provided the feature of</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proofErr w:type="gramStart"/>
      <w:r w:rsidRPr="00CB2A5A">
        <w:rPr>
          <w:rFonts w:ascii="Times New Roman" w:eastAsia="Times New Roman" w:hAnsi="Times New Roman" w:cs="Times New Roman"/>
          <w:color w:val="000000"/>
          <w:sz w:val="27"/>
          <w:szCs w:val="27"/>
        </w:rPr>
        <w:t>table</w:t>
      </w:r>
      <w:proofErr w:type="gramEnd"/>
      <w:r w:rsidRPr="00CB2A5A">
        <w:rPr>
          <w:rFonts w:ascii="Times New Roman" w:eastAsia="Times New Roman" w:hAnsi="Times New Roman" w:cs="Times New Roman"/>
          <w:color w:val="000000"/>
          <w:sz w:val="27"/>
          <w:szCs w:val="27"/>
        </w:rPr>
        <w:t xml:space="preserve"> partitioning i.e. you can partition a table according to some criteria . For example you</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proofErr w:type="gramStart"/>
      <w:r w:rsidRPr="00CB2A5A">
        <w:rPr>
          <w:rFonts w:ascii="Times New Roman" w:eastAsia="Times New Roman" w:hAnsi="Times New Roman" w:cs="Times New Roman"/>
          <w:color w:val="000000"/>
          <w:sz w:val="27"/>
          <w:szCs w:val="27"/>
        </w:rPr>
        <w:t>have</w:t>
      </w:r>
      <w:proofErr w:type="gramEnd"/>
      <w:r w:rsidRPr="00CB2A5A">
        <w:rPr>
          <w:rFonts w:ascii="Times New Roman" w:eastAsia="Times New Roman" w:hAnsi="Times New Roman" w:cs="Times New Roman"/>
          <w:color w:val="000000"/>
          <w:sz w:val="27"/>
          <w:szCs w:val="27"/>
        </w:rPr>
        <w:t xml:space="preserve"> a SALES table with the following structure</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Suppose this table contains millions of records, but all the records belong to four years only i.e. 1991, 1992, 1993</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and 1994.  And most of the time you are concerned about only one year i.e. you give queries like the following</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proofErr w:type="gramStart"/>
      <w:r w:rsidRPr="00CB2A5A">
        <w:rPr>
          <w:rFonts w:ascii="Courier New" w:eastAsia="Times New Roman" w:hAnsi="Courier New" w:cs="Courier New"/>
          <w:color w:val="000000"/>
          <w:sz w:val="27"/>
          <w:szCs w:val="27"/>
        </w:rPr>
        <w:t>select</w:t>
      </w:r>
      <w:proofErr w:type="gramEnd"/>
      <w:r w:rsidRPr="00CB2A5A">
        <w:rPr>
          <w:rFonts w:ascii="Courier New" w:eastAsia="Times New Roman" w:hAnsi="Courier New" w:cs="Courier New"/>
          <w:color w:val="000000"/>
          <w:sz w:val="27"/>
          <w:szCs w:val="27"/>
        </w:rPr>
        <w:t xml:space="preserve"> sum(amt) from sales where year=1991;</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proofErr w:type="gramStart"/>
      <w:r w:rsidRPr="00CB2A5A">
        <w:rPr>
          <w:rFonts w:ascii="Courier New" w:eastAsia="Times New Roman" w:hAnsi="Courier New" w:cs="Courier New"/>
          <w:color w:val="000000"/>
          <w:sz w:val="27"/>
          <w:szCs w:val="27"/>
        </w:rPr>
        <w:t>select</w:t>
      </w:r>
      <w:proofErr w:type="gramEnd"/>
      <w:r w:rsidRPr="00CB2A5A">
        <w:rPr>
          <w:rFonts w:ascii="Courier New" w:eastAsia="Times New Roman" w:hAnsi="Courier New" w:cs="Courier New"/>
          <w:color w:val="000000"/>
          <w:sz w:val="27"/>
          <w:szCs w:val="27"/>
        </w:rPr>
        <w:t xml:space="preserve"> </w:t>
      </w:r>
      <w:proofErr w:type="spellStart"/>
      <w:r w:rsidRPr="00CB2A5A">
        <w:rPr>
          <w:rFonts w:ascii="Courier New" w:eastAsia="Times New Roman" w:hAnsi="Courier New" w:cs="Courier New"/>
          <w:color w:val="000000"/>
          <w:sz w:val="27"/>
          <w:szCs w:val="27"/>
        </w:rPr>
        <w:t>product,sum</w:t>
      </w:r>
      <w:proofErr w:type="spellEnd"/>
      <w:r w:rsidRPr="00CB2A5A">
        <w:rPr>
          <w:rFonts w:ascii="Courier New" w:eastAsia="Times New Roman" w:hAnsi="Courier New" w:cs="Courier New"/>
          <w:color w:val="000000"/>
          <w:sz w:val="27"/>
          <w:szCs w:val="27"/>
        </w:rPr>
        <w:t>(amt) from sales where year=1992</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Group by product;</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Now whenever you give queries like this Oracle will search the whole table. If you partition this table according to</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year, then the performance is improve since oracle will scan only a single partition instead of whole table.</w:t>
      </w:r>
    </w:p>
    <w:p w:rsidR="00CB2A5A" w:rsidRPr="00CB2A5A" w:rsidRDefault="00CB2A5A" w:rsidP="00CB2A5A">
      <w:pPr>
        <w:spacing w:after="0" w:line="240" w:lineRule="auto"/>
        <w:outlineLvl w:val="3"/>
        <w:rPr>
          <w:rFonts w:ascii="Arial Unicode MS" w:eastAsia="Arial Unicode MS" w:hAnsi="Arial Unicode MS" w:cs="Arial Unicode MS"/>
          <w:b/>
          <w:bCs/>
          <w:color w:val="000000"/>
          <w:sz w:val="27"/>
          <w:szCs w:val="27"/>
        </w:rPr>
      </w:pPr>
      <w:r w:rsidRPr="00CB2A5A">
        <w:rPr>
          <w:rFonts w:ascii="Times New Roman" w:eastAsia="Arial Unicode MS" w:hAnsi="Times New Roman" w:cs="Times New Roman"/>
          <w:b/>
          <w:bCs/>
          <w:color w:val="000000"/>
          <w:sz w:val="27"/>
          <w:szCs w:val="27"/>
        </w:rPr>
        <w:t> </w:t>
      </w:r>
    </w:p>
    <w:p w:rsidR="00CB2A5A" w:rsidRPr="00CB2A5A" w:rsidRDefault="00CB2A5A" w:rsidP="00CB2A5A">
      <w:pPr>
        <w:keepNext/>
        <w:spacing w:after="0" w:line="299" w:lineRule="atLeast"/>
        <w:outlineLvl w:val="1"/>
        <w:rPr>
          <w:rFonts w:ascii="Cambria" w:eastAsia="Times New Roman" w:hAnsi="Cambria" w:cs="Times New Roman" w:hint="eastAsia"/>
          <w:b/>
          <w:bCs/>
          <w:color w:val="4F81BD"/>
          <w:sz w:val="26"/>
          <w:szCs w:val="26"/>
        </w:rPr>
      </w:pPr>
      <w:r w:rsidRPr="00CB2A5A">
        <w:rPr>
          <w:rFonts w:ascii="Times New Roman" w:eastAsia="Times New Roman" w:hAnsi="Times New Roman" w:cs="Times New Roman"/>
          <w:b/>
          <w:bCs/>
          <w:color w:val="4F81BD"/>
          <w:sz w:val="26"/>
          <w:szCs w:val="26"/>
        </w:rPr>
        <w:t>CREATING PARTITION TABLES</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To create </w:t>
      </w:r>
      <w:proofErr w:type="gramStart"/>
      <w:r w:rsidRPr="00CB2A5A">
        <w:rPr>
          <w:rFonts w:ascii="Times New Roman" w:eastAsia="Times New Roman" w:hAnsi="Times New Roman" w:cs="Times New Roman"/>
          <w:color w:val="000000"/>
          <w:sz w:val="27"/>
          <w:szCs w:val="27"/>
        </w:rPr>
        <w:t>a partition table give</w:t>
      </w:r>
      <w:proofErr w:type="gramEnd"/>
      <w:r w:rsidRPr="00CB2A5A">
        <w:rPr>
          <w:rFonts w:ascii="Times New Roman" w:eastAsia="Times New Roman" w:hAnsi="Times New Roman" w:cs="Times New Roman"/>
          <w:color w:val="000000"/>
          <w:sz w:val="27"/>
          <w:szCs w:val="27"/>
        </w:rPr>
        <w:t xml:space="preserve"> the following statement</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proofErr w:type="gramStart"/>
      <w:r w:rsidRPr="00CB2A5A">
        <w:rPr>
          <w:rFonts w:ascii="Courier New" w:eastAsia="Times New Roman" w:hAnsi="Courier New" w:cs="Courier New"/>
          <w:color w:val="000000"/>
          <w:sz w:val="27"/>
          <w:szCs w:val="27"/>
        </w:rPr>
        <w:t>create</w:t>
      </w:r>
      <w:proofErr w:type="gramEnd"/>
      <w:r w:rsidRPr="00CB2A5A">
        <w:rPr>
          <w:rFonts w:ascii="Courier New" w:eastAsia="Times New Roman" w:hAnsi="Courier New" w:cs="Courier New"/>
          <w:color w:val="000000"/>
          <w:sz w:val="27"/>
          <w:szCs w:val="27"/>
        </w:rPr>
        <w:t xml:space="preserve"> table sales (year number(4),</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product</w:t>
      </w:r>
      <w:proofErr w:type="gramEnd"/>
      <w:r w:rsidRPr="00CB2A5A">
        <w:rPr>
          <w:rFonts w:ascii="Courier New" w:eastAsia="Times New Roman" w:hAnsi="Courier New" w:cs="Courier New"/>
          <w:color w:val="000000"/>
          <w:sz w:val="27"/>
          <w:szCs w:val="27"/>
        </w:rPr>
        <w:t xml:space="preserve"> varchar2(10),</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amt</w:t>
      </w:r>
      <w:proofErr w:type="gramEnd"/>
      <w:r w:rsidRPr="00CB2A5A">
        <w:rPr>
          <w:rFonts w:ascii="Courier New" w:eastAsia="Times New Roman" w:hAnsi="Courier New" w:cs="Courier New"/>
          <w:color w:val="000000"/>
          <w:sz w:val="27"/>
          <w:szCs w:val="27"/>
        </w:rPr>
        <w:t xml:space="preserve"> number(10,2))</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partition</w:t>
      </w:r>
      <w:proofErr w:type="gramEnd"/>
      <w:r w:rsidRPr="00CB2A5A">
        <w:rPr>
          <w:rFonts w:ascii="Courier New" w:eastAsia="Times New Roman" w:hAnsi="Courier New" w:cs="Courier New"/>
          <w:color w:val="000000"/>
          <w:sz w:val="27"/>
          <w:szCs w:val="27"/>
        </w:rPr>
        <w:t xml:space="preserve"> by range (year)</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partition</w:t>
      </w:r>
      <w:proofErr w:type="gramEnd"/>
      <w:r w:rsidRPr="00CB2A5A">
        <w:rPr>
          <w:rFonts w:ascii="Courier New" w:eastAsia="Times New Roman" w:hAnsi="Courier New" w:cs="Courier New"/>
          <w:color w:val="000000"/>
          <w:sz w:val="27"/>
          <w:szCs w:val="27"/>
        </w:rPr>
        <w:t xml:space="preserve"> p1 values less than (1992) </w:t>
      </w:r>
      <w:proofErr w:type="spellStart"/>
      <w:r w:rsidRPr="00CB2A5A">
        <w:rPr>
          <w:rFonts w:ascii="Courier New" w:eastAsia="Times New Roman" w:hAnsi="Courier New" w:cs="Courier New"/>
          <w:color w:val="000000"/>
          <w:sz w:val="27"/>
          <w:szCs w:val="27"/>
        </w:rPr>
        <w:t>tablespace</w:t>
      </w:r>
      <w:proofErr w:type="spellEnd"/>
      <w:r w:rsidRPr="00CB2A5A">
        <w:rPr>
          <w:rFonts w:ascii="Courier New" w:eastAsia="Times New Roman" w:hAnsi="Courier New" w:cs="Courier New"/>
          <w:color w:val="000000"/>
          <w:sz w:val="27"/>
          <w:szCs w:val="27"/>
        </w:rPr>
        <w:t xml:space="preserve"> u1,</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partition</w:t>
      </w:r>
      <w:proofErr w:type="gramEnd"/>
      <w:r w:rsidRPr="00CB2A5A">
        <w:rPr>
          <w:rFonts w:ascii="Courier New" w:eastAsia="Times New Roman" w:hAnsi="Courier New" w:cs="Courier New"/>
          <w:color w:val="000000"/>
          <w:sz w:val="27"/>
          <w:szCs w:val="27"/>
        </w:rPr>
        <w:t xml:space="preserve"> p2 values less than (1993) </w:t>
      </w:r>
      <w:proofErr w:type="spellStart"/>
      <w:r w:rsidRPr="00CB2A5A">
        <w:rPr>
          <w:rFonts w:ascii="Courier New" w:eastAsia="Times New Roman" w:hAnsi="Courier New" w:cs="Courier New"/>
          <w:color w:val="000000"/>
          <w:sz w:val="27"/>
          <w:szCs w:val="27"/>
        </w:rPr>
        <w:t>tablespace</w:t>
      </w:r>
      <w:proofErr w:type="spellEnd"/>
      <w:r w:rsidRPr="00CB2A5A">
        <w:rPr>
          <w:rFonts w:ascii="Courier New" w:eastAsia="Times New Roman" w:hAnsi="Courier New" w:cs="Courier New"/>
          <w:color w:val="000000"/>
          <w:sz w:val="27"/>
          <w:szCs w:val="27"/>
        </w:rPr>
        <w:t xml:space="preserve"> u2,</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partition</w:t>
      </w:r>
      <w:proofErr w:type="gramEnd"/>
      <w:r w:rsidRPr="00CB2A5A">
        <w:rPr>
          <w:rFonts w:ascii="Courier New" w:eastAsia="Times New Roman" w:hAnsi="Courier New" w:cs="Courier New"/>
          <w:color w:val="000000"/>
          <w:sz w:val="27"/>
          <w:szCs w:val="27"/>
        </w:rPr>
        <w:t xml:space="preserve"> p3 values less than (1994) </w:t>
      </w:r>
      <w:proofErr w:type="spellStart"/>
      <w:r w:rsidRPr="00CB2A5A">
        <w:rPr>
          <w:rFonts w:ascii="Courier New" w:eastAsia="Times New Roman" w:hAnsi="Courier New" w:cs="Courier New"/>
          <w:color w:val="000000"/>
          <w:sz w:val="27"/>
          <w:szCs w:val="27"/>
        </w:rPr>
        <w:t>tablespace</w:t>
      </w:r>
      <w:proofErr w:type="spellEnd"/>
      <w:r w:rsidRPr="00CB2A5A">
        <w:rPr>
          <w:rFonts w:ascii="Courier New" w:eastAsia="Times New Roman" w:hAnsi="Courier New" w:cs="Courier New"/>
          <w:color w:val="000000"/>
          <w:sz w:val="27"/>
          <w:szCs w:val="27"/>
        </w:rPr>
        <w:t xml:space="preserve"> u3,</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partition</w:t>
      </w:r>
      <w:proofErr w:type="gramEnd"/>
      <w:r w:rsidRPr="00CB2A5A">
        <w:rPr>
          <w:rFonts w:ascii="Courier New" w:eastAsia="Times New Roman" w:hAnsi="Courier New" w:cs="Courier New"/>
          <w:color w:val="000000"/>
          <w:sz w:val="27"/>
          <w:szCs w:val="27"/>
        </w:rPr>
        <w:t xml:space="preserve"> p4 values less than (1995) </w:t>
      </w:r>
      <w:proofErr w:type="spellStart"/>
      <w:r w:rsidRPr="00CB2A5A">
        <w:rPr>
          <w:rFonts w:ascii="Courier New" w:eastAsia="Times New Roman" w:hAnsi="Courier New" w:cs="Courier New"/>
          <w:color w:val="000000"/>
          <w:sz w:val="27"/>
          <w:szCs w:val="27"/>
        </w:rPr>
        <w:t>tablespace</w:t>
      </w:r>
      <w:proofErr w:type="spellEnd"/>
      <w:r w:rsidRPr="00CB2A5A">
        <w:rPr>
          <w:rFonts w:ascii="Courier New" w:eastAsia="Times New Roman" w:hAnsi="Courier New" w:cs="Courier New"/>
          <w:color w:val="000000"/>
          <w:sz w:val="27"/>
          <w:szCs w:val="27"/>
        </w:rPr>
        <w:t xml:space="preserve"> u4,</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   </w:t>
      </w:r>
      <w:proofErr w:type="gramStart"/>
      <w:r w:rsidRPr="00CB2A5A">
        <w:rPr>
          <w:rFonts w:ascii="Courier New" w:eastAsia="Times New Roman" w:hAnsi="Courier New" w:cs="Courier New"/>
          <w:color w:val="000000"/>
          <w:sz w:val="27"/>
          <w:szCs w:val="27"/>
        </w:rPr>
        <w:t>partition</w:t>
      </w:r>
      <w:proofErr w:type="gramEnd"/>
      <w:r w:rsidRPr="00CB2A5A">
        <w:rPr>
          <w:rFonts w:ascii="Courier New" w:eastAsia="Times New Roman" w:hAnsi="Courier New" w:cs="Courier New"/>
          <w:color w:val="000000"/>
          <w:sz w:val="27"/>
          <w:szCs w:val="27"/>
        </w:rPr>
        <w:t xml:space="preserve"> p5 values less than (MAXVALUE) </w:t>
      </w:r>
      <w:proofErr w:type="spellStart"/>
      <w:r w:rsidRPr="00CB2A5A">
        <w:rPr>
          <w:rFonts w:ascii="Courier New" w:eastAsia="Times New Roman" w:hAnsi="Courier New" w:cs="Courier New"/>
          <w:color w:val="000000"/>
          <w:sz w:val="27"/>
          <w:szCs w:val="27"/>
        </w:rPr>
        <w:t>tablespace</w:t>
      </w:r>
      <w:proofErr w:type="spellEnd"/>
      <w:r w:rsidRPr="00CB2A5A">
        <w:rPr>
          <w:rFonts w:ascii="Courier New" w:eastAsia="Times New Roman" w:hAnsi="Courier New" w:cs="Courier New"/>
          <w:color w:val="000000"/>
          <w:sz w:val="27"/>
          <w:szCs w:val="27"/>
        </w:rPr>
        <w:t xml:space="preserve"> u5;</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In the above example sales table is created with 5 partitions. Partition p1 will contain rows of year 1991 and</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 xml:space="preserve">it will be stored in </w:t>
      </w:r>
      <w:proofErr w:type="spellStart"/>
      <w:r w:rsidRPr="00CB2A5A">
        <w:rPr>
          <w:rFonts w:ascii="Times New Roman" w:eastAsia="Times New Roman" w:hAnsi="Times New Roman" w:cs="Times New Roman"/>
          <w:color w:val="000000"/>
          <w:sz w:val="27"/>
          <w:szCs w:val="27"/>
        </w:rPr>
        <w:t>tablespace</w:t>
      </w:r>
      <w:proofErr w:type="spellEnd"/>
      <w:r w:rsidRPr="00CB2A5A">
        <w:rPr>
          <w:rFonts w:ascii="Times New Roman" w:eastAsia="Times New Roman" w:hAnsi="Times New Roman" w:cs="Times New Roman"/>
          <w:color w:val="000000"/>
          <w:sz w:val="27"/>
          <w:szCs w:val="27"/>
        </w:rPr>
        <w:t xml:space="preserve"> u1. Partition p2 will contain rows of year 1992 and it will be stored in </w:t>
      </w:r>
      <w:proofErr w:type="spellStart"/>
      <w:r w:rsidRPr="00CB2A5A">
        <w:rPr>
          <w:rFonts w:ascii="Times New Roman" w:eastAsia="Times New Roman" w:hAnsi="Times New Roman" w:cs="Times New Roman"/>
          <w:color w:val="000000"/>
          <w:sz w:val="27"/>
          <w:szCs w:val="27"/>
        </w:rPr>
        <w:t>tablespace</w:t>
      </w:r>
      <w:proofErr w:type="spellEnd"/>
      <w:r w:rsidRPr="00CB2A5A">
        <w:rPr>
          <w:rFonts w:ascii="Times New Roman" w:eastAsia="Times New Roman" w:hAnsi="Times New Roman" w:cs="Times New Roman"/>
          <w:color w:val="000000"/>
          <w:sz w:val="27"/>
          <w:szCs w:val="27"/>
        </w:rPr>
        <w:t xml:space="preserve"> u2.</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r>
      <w:proofErr w:type="gramStart"/>
      <w:r w:rsidRPr="00CB2A5A">
        <w:rPr>
          <w:rFonts w:ascii="Times New Roman" w:eastAsia="Times New Roman" w:hAnsi="Times New Roman" w:cs="Times New Roman"/>
          <w:color w:val="000000"/>
          <w:sz w:val="27"/>
          <w:szCs w:val="27"/>
        </w:rPr>
        <w:t>Similarly p3 and p4.</w:t>
      </w:r>
      <w:proofErr w:type="gramEnd"/>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In the above example if you don’t specify the partition p4 with values less than MAVALUE, then you will not be</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able to insert any row with year above 1994.</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lastRenderedPageBreak/>
        <w:t xml:space="preserve">Although not required, you can place partitions in different </w:t>
      </w:r>
      <w:proofErr w:type="spellStart"/>
      <w:r w:rsidRPr="00CB2A5A">
        <w:rPr>
          <w:rFonts w:ascii="Times New Roman" w:eastAsia="Times New Roman" w:hAnsi="Times New Roman" w:cs="Times New Roman"/>
          <w:color w:val="000000"/>
          <w:sz w:val="27"/>
          <w:szCs w:val="27"/>
        </w:rPr>
        <w:t>tablespaces</w:t>
      </w:r>
      <w:proofErr w:type="spellEnd"/>
      <w:r w:rsidRPr="00CB2A5A">
        <w:rPr>
          <w:rFonts w:ascii="Times New Roman" w:eastAsia="Times New Roman" w:hAnsi="Times New Roman" w:cs="Times New Roman"/>
          <w:color w:val="000000"/>
          <w:sz w:val="27"/>
          <w:szCs w:val="27"/>
        </w:rPr>
        <w:t xml:space="preserve">. If you place partitions in different </w:t>
      </w:r>
      <w:proofErr w:type="spellStart"/>
      <w:r w:rsidRPr="00CB2A5A">
        <w:rPr>
          <w:rFonts w:ascii="Times New Roman" w:eastAsia="Times New Roman" w:hAnsi="Times New Roman" w:cs="Times New Roman"/>
          <w:color w:val="000000"/>
          <w:sz w:val="27"/>
          <w:szCs w:val="27"/>
        </w:rPr>
        <w:t>tablespaces</w:t>
      </w:r>
      <w:proofErr w:type="spellEnd"/>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then you can isolate problems due to failures as only a particular partition will not be available and rest of the</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partitions will still be available.</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The above example the table is partition by range.</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In Oracle you can partition a table by</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numPr>
          <w:ilvl w:val="0"/>
          <w:numId w:val="2"/>
        </w:numPr>
        <w:spacing w:after="0" w:line="253" w:lineRule="atLeast"/>
        <w:rPr>
          <w:rFonts w:ascii="Calibri" w:eastAsia="Times New Roman" w:hAnsi="Calibri" w:cs="Times New Roman"/>
          <w:color w:val="000000"/>
        </w:rPr>
      </w:pPr>
      <w:r w:rsidRPr="00CB2A5A">
        <w:rPr>
          <w:rFonts w:ascii="Calibri" w:eastAsia="Times New Roman" w:hAnsi="Calibri" w:cs="Times New Roman"/>
          <w:color w:val="000000"/>
        </w:rPr>
        <w:t>Range Partitioning</w:t>
      </w:r>
    </w:p>
    <w:p w:rsidR="00CB2A5A" w:rsidRPr="00CB2A5A" w:rsidRDefault="00CB2A5A" w:rsidP="00CB2A5A">
      <w:pPr>
        <w:numPr>
          <w:ilvl w:val="0"/>
          <w:numId w:val="2"/>
        </w:numPr>
        <w:spacing w:after="0" w:line="253" w:lineRule="atLeast"/>
        <w:rPr>
          <w:rFonts w:ascii="Calibri" w:eastAsia="Times New Roman" w:hAnsi="Calibri" w:cs="Times New Roman"/>
          <w:color w:val="000000"/>
        </w:rPr>
      </w:pPr>
      <w:r w:rsidRPr="00CB2A5A">
        <w:rPr>
          <w:rFonts w:ascii="Calibri" w:eastAsia="Times New Roman" w:hAnsi="Calibri" w:cs="Times New Roman"/>
          <w:color w:val="000000"/>
        </w:rPr>
        <w:t>Hash Partitioning</w:t>
      </w:r>
    </w:p>
    <w:p w:rsidR="00CB2A5A" w:rsidRPr="00CB2A5A" w:rsidRDefault="00CB2A5A" w:rsidP="00CB2A5A">
      <w:pPr>
        <w:numPr>
          <w:ilvl w:val="0"/>
          <w:numId w:val="2"/>
        </w:numPr>
        <w:spacing w:after="0" w:line="253" w:lineRule="atLeast"/>
        <w:rPr>
          <w:rFonts w:ascii="Calibri" w:eastAsia="Times New Roman" w:hAnsi="Calibri" w:cs="Times New Roman"/>
          <w:color w:val="000000"/>
        </w:rPr>
      </w:pPr>
      <w:r w:rsidRPr="00CB2A5A">
        <w:rPr>
          <w:rFonts w:ascii="Calibri" w:eastAsia="Times New Roman" w:hAnsi="Calibri" w:cs="Times New Roman"/>
          <w:color w:val="000000"/>
        </w:rPr>
        <w:t>List Partitioning</w:t>
      </w:r>
    </w:p>
    <w:p w:rsidR="00CB2A5A" w:rsidRPr="00CB2A5A" w:rsidRDefault="00CB2A5A" w:rsidP="00CB2A5A">
      <w:pPr>
        <w:numPr>
          <w:ilvl w:val="0"/>
          <w:numId w:val="2"/>
        </w:numPr>
        <w:spacing w:after="0" w:line="253" w:lineRule="atLeast"/>
        <w:rPr>
          <w:rFonts w:ascii="Calibri" w:eastAsia="Times New Roman" w:hAnsi="Calibri" w:cs="Times New Roman"/>
          <w:color w:val="000000"/>
        </w:rPr>
      </w:pPr>
      <w:r w:rsidRPr="00CB2A5A">
        <w:rPr>
          <w:rFonts w:ascii="Calibri" w:eastAsia="Times New Roman" w:hAnsi="Calibri" w:cs="Times New Roman"/>
          <w:color w:val="000000"/>
        </w:rPr>
        <w:t>Composite Partitioning</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keepNext/>
        <w:spacing w:after="0" w:line="299" w:lineRule="atLeast"/>
        <w:outlineLvl w:val="1"/>
        <w:rPr>
          <w:rFonts w:ascii="Cambria" w:eastAsia="Times New Roman" w:hAnsi="Cambria" w:cs="Times New Roman"/>
          <w:b/>
          <w:bCs/>
          <w:color w:val="4F81BD"/>
          <w:sz w:val="26"/>
          <w:szCs w:val="26"/>
        </w:rPr>
      </w:pPr>
      <w:r w:rsidRPr="00CB2A5A">
        <w:rPr>
          <w:rFonts w:ascii="Times New Roman" w:eastAsia="Times New Roman" w:hAnsi="Times New Roman" w:cs="Times New Roman"/>
          <w:b/>
          <w:bCs/>
          <w:color w:val="4F81BD"/>
          <w:sz w:val="26"/>
          <w:szCs w:val="26"/>
        </w:rPr>
        <w:t>Range Partitioning</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This type of partitioning is useful when dealing with data that has logical ranges into which it can be distributed;</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for example, value of year. Performance is best when the data evenly distributes across the range</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keepNext/>
        <w:spacing w:after="0" w:line="299" w:lineRule="atLeast"/>
        <w:outlineLvl w:val="1"/>
        <w:rPr>
          <w:rFonts w:ascii="Cambria" w:eastAsia="Times New Roman" w:hAnsi="Cambria" w:cs="Times New Roman"/>
          <w:b/>
          <w:bCs/>
          <w:color w:val="4F81BD"/>
          <w:sz w:val="26"/>
          <w:szCs w:val="26"/>
        </w:rPr>
      </w:pPr>
      <w:r w:rsidRPr="00CB2A5A">
        <w:rPr>
          <w:rFonts w:ascii="Times New Roman" w:eastAsia="Times New Roman" w:hAnsi="Times New Roman" w:cs="Times New Roman"/>
          <w:b/>
          <w:bCs/>
          <w:color w:val="4F81BD"/>
          <w:sz w:val="26"/>
          <w:szCs w:val="26"/>
        </w:rPr>
        <w:t>Hash partitioning</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Use hash partitioning if your data does not easily lend itself to range partitioning, but you would like to partition for</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performance and manageability reasons. Hash partitioning provides a method of evenly distributing data across a</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specified number of partitions. Rows are mapped into partitions based on a hash value of the partitioning key</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The following example shows how to</w:t>
      </w:r>
      <w:proofErr w:type="gramStart"/>
      <w:r w:rsidRPr="00CB2A5A">
        <w:rPr>
          <w:rFonts w:ascii="Times New Roman" w:eastAsia="Times New Roman" w:hAnsi="Times New Roman" w:cs="Times New Roman"/>
          <w:color w:val="000000"/>
          <w:sz w:val="27"/>
          <w:szCs w:val="27"/>
        </w:rPr>
        <w:t>  create</w:t>
      </w:r>
      <w:proofErr w:type="gramEnd"/>
      <w:r w:rsidRPr="00CB2A5A">
        <w:rPr>
          <w:rFonts w:ascii="Times New Roman" w:eastAsia="Times New Roman" w:hAnsi="Times New Roman" w:cs="Times New Roman"/>
          <w:color w:val="000000"/>
          <w:sz w:val="27"/>
          <w:szCs w:val="27"/>
        </w:rPr>
        <w:t xml:space="preserve"> a hash partition table.</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The following example creates a hash-partitioned table. The partitioning column is</w:t>
      </w:r>
      <w:r w:rsidRPr="00CB2A5A">
        <w:rPr>
          <w:rFonts w:ascii="Times New Roman" w:eastAsia="Times New Roman" w:hAnsi="Times New Roman" w:cs="Times New Roman"/>
          <w:color w:val="000000"/>
          <w:sz w:val="27"/>
        </w:rPr>
        <w:t> </w:t>
      </w:r>
      <w:proofErr w:type="spellStart"/>
      <w:r w:rsidRPr="00CB2A5A">
        <w:rPr>
          <w:rFonts w:ascii="Courier New" w:eastAsia="Arial Unicode MS" w:hAnsi="Courier New" w:cs="Courier New"/>
          <w:color w:val="000000"/>
          <w:sz w:val="20"/>
        </w:rPr>
        <w:t>partno</w:t>
      </w:r>
      <w:proofErr w:type="spellEnd"/>
      <w:r w:rsidRPr="00CB2A5A">
        <w:rPr>
          <w:rFonts w:ascii="Times New Roman" w:eastAsia="Times New Roman" w:hAnsi="Times New Roman" w:cs="Times New Roman"/>
          <w:color w:val="000000"/>
          <w:sz w:val="27"/>
          <w:szCs w:val="27"/>
        </w:rPr>
        <w:t>, four partitions are created</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 xml:space="preserve">and assigned system generated names, and they are placed in four named </w:t>
      </w:r>
      <w:proofErr w:type="spellStart"/>
      <w:r w:rsidRPr="00CB2A5A">
        <w:rPr>
          <w:rFonts w:ascii="Times New Roman" w:eastAsia="Times New Roman" w:hAnsi="Times New Roman" w:cs="Times New Roman"/>
          <w:color w:val="000000"/>
          <w:sz w:val="27"/>
          <w:szCs w:val="27"/>
        </w:rPr>
        <w:t>tablespaces</w:t>
      </w:r>
      <w:proofErr w:type="spellEnd"/>
      <w:r w:rsidRPr="00CB2A5A">
        <w:rPr>
          <w:rFonts w:ascii="Times New Roman" w:eastAsia="Times New Roman" w:hAnsi="Times New Roman" w:cs="Times New Roman"/>
          <w:color w:val="000000"/>
          <w:sz w:val="27"/>
          <w:szCs w:val="27"/>
        </w:rPr>
        <w:t xml:space="preserve"> (tab</w:t>
      </w:r>
      <w:r w:rsidRPr="00CB2A5A">
        <w:rPr>
          <w:rFonts w:ascii="Courier New" w:eastAsia="Arial Unicode MS" w:hAnsi="Courier New" w:cs="Courier New"/>
          <w:color w:val="000000"/>
          <w:sz w:val="20"/>
        </w:rPr>
        <w:t>1</w:t>
      </w:r>
      <w:proofErr w:type="gramStart"/>
      <w:r w:rsidRPr="00CB2A5A">
        <w:rPr>
          <w:rFonts w:ascii="Times New Roman" w:eastAsia="Times New Roman" w:hAnsi="Times New Roman" w:cs="Times New Roman"/>
          <w:color w:val="000000"/>
          <w:sz w:val="27"/>
          <w:szCs w:val="27"/>
        </w:rPr>
        <w:t>,tab</w:t>
      </w:r>
      <w:r w:rsidRPr="00CB2A5A">
        <w:rPr>
          <w:rFonts w:ascii="Courier New" w:eastAsia="Arial Unicode MS" w:hAnsi="Courier New" w:cs="Courier New"/>
          <w:color w:val="000000"/>
          <w:sz w:val="20"/>
        </w:rPr>
        <w:t>2</w:t>
      </w:r>
      <w:proofErr w:type="gramEnd"/>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CREATE TABLE products</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w:t>
      </w:r>
      <w:proofErr w:type="spellStart"/>
      <w:proofErr w:type="gramStart"/>
      <w:r w:rsidRPr="00CB2A5A">
        <w:rPr>
          <w:rFonts w:ascii="Times New Roman" w:eastAsia="Times New Roman" w:hAnsi="Times New Roman" w:cs="Times New Roman"/>
          <w:color w:val="000000"/>
          <w:sz w:val="27"/>
          <w:szCs w:val="27"/>
        </w:rPr>
        <w:t>partno</w:t>
      </w:r>
      <w:proofErr w:type="spellEnd"/>
      <w:proofErr w:type="gramEnd"/>
      <w:r w:rsidRPr="00CB2A5A">
        <w:rPr>
          <w:rFonts w:ascii="Times New Roman" w:eastAsia="Times New Roman" w:hAnsi="Times New Roman" w:cs="Times New Roman"/>
          <w:color w:val="000000"/>
          <w:sz w:val="27"/>
          <w:szCs w:val="27"/>
        </w:rPr>
        <w:t xml:space="preserve"> NUMBER,</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      </w:t>
      </w:r>
      <w:proofErr w:type="gramStart"/>
      <w:r w:rsidRPr="00CB2A5A">
        <w:rPr>
          <w:rFonts w:ascii="Times New Roman" w:eastAsia="Times New Roman" w:hAnsi="Times New Roman" w:cs="Times New Roman"/>
          <w:color w:val="000000"/>
          <w:sz w:val="27"/>
          <w:szCs w:val="27"/>
        </w:rPr>
        <w:t>description</w:t>
      </w:r>
      <w:proofErr w:type="gramEnd"/>
      <w:r w:rsidRPr="00CB2A5A">
        <w:rPr>
          <w:rFonts w:ascii="Times New Roman" w:eastAsia="Times New Roman" w:hAnsi="Times New Roman" w:cs="Times New Roman"/>
          <w:color w:val="000000"/>
          <w:sz w:val="27"/>
          <w:szCs w:val="27"/>
        </w:rPr>
        <w:t xml:space="preserve"> VARCHAR2 (60))</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PARTITION BY HASH (</w:t>
      </w:r>
      <w:proofErr w:type="spellStart"/>
      <w:r w:rsidRPr="00CB2A5A">
        <w:rPr>
          <w:rFonts w:ascii="Times New Roman" w:eastAsia="Times New Roman" w:hAnsi="Times New Roman" w:cs="Times New Roman"/>
          <w:color w:val="000000"/>
          <w:sz w:val="27"/>
          <w:szCs w:val="27"/>
        </w:rPr>
        <w:t>partno</w:t>
      </w:r>
      <w:proofErr w:type="spellEnd"/>
      <w:r w:rsidRPr="00CB2A5A">
        <w:rPr>
          <w:rFonts w:ascii="Times New Roman" w:eastAsia="Times New Roman" w:hAnsi="Times New Roman" w:cs="Times New Roman"/>
          <w:color w:val="000000"/>
          <w:sz w:val="27"/>
          <w:szCs w:val="27"/>
        </w:rPr>
        <w:t>)</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PARTITIONS 4</w:t>
      </w:r>
    </w:p>
    <w:p w:rsidR="00CB2A5A" w:rsidRPr="00CB2A5A" w:rsidRDefault="00CB2A5A" w:rsidP="00CB2A5A">
      <w:pPr>
        <w:spacing w:after="0"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STORE IN (tab1, tab2, tab3, tab4);</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0"/>
          <w:szCs w:val="20"/>
        </w:rPr>
      </w:pPr>
      <w:r w:rsidRPr="00CB2A5A">
        <w:rPr>
          <w:rFonts w:ascii="Arial Unicode MS" w:eastAsia="Arial Unicode MS" w:hAnsi="Arial Unicode MS" w:cs="Arial Unicode MS" w:hint="eastAsia"/>
          <w:color w:val="000000"/>
          <w:sz w:val="20"/>
          <w:szCs w:val="20"/>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Arial Unicode MS" w:eastAsia="Arial Unicode MS" w:hAnsi="Arial Unicode MS" w:cs="Arial Unicode MS" w:hint="eastAsia"/>
          <w:color w:val="000000"/>
          <w:sz w:val="20"/>
          <w:szCs w:val="20"/>
        </w:rPr>
        <w:t> </w:t>
      </w:r>
    </w:p>
    <w:p w:rsidR="00CB2A5A" w:rsidRPr="00CB2A5A" w:rsidRDefault="00CB2A5A" w:rsidP="00CB2A5A">
      <w:pPr>
        <w:keepNext/>
        <w:spacing w:before="200" w:after="0" w:line="299" w:lineRule="atLeast"/>
        <w:outlineLvl w:val="1"/>
        <w:rPr>
          <w:rFonts w:ascii="Cambria" w:eastAsia="Times New Roman" w:hAnsi="Cambria" w:cs="Times New Roman" w:hint="eastAsia"/>
          <w:b/>
          <w:bCs/>
          <w:color w:val="4F81BD"/>
          <w:sz w:val="26"/>
          <w:szCs w:val="26"/>
        </w:rPr>
      </w:pPr>
      <w:r w:rsidRPr="00CB2A5A">
        <w:rPr>
          <w:rFonts w:ascii="Times New Roman" w:eastAsia="Times New Roman" w:hAnsi="Times New Roman" w:cs="Times New Roman"/>
          <w:b/>
          <w:bCs/>
          <w:color w:val="4F81BD"/>
          <w:sz w:val="26"/>
          <w:szCs w:val="26"/>
        </w:rPr>
        <w:lastRenderedPageBreak/>
        <w:t>List Partitioning</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r w:rsidRPr="00CB2A5A">
        <w:rPr>
          <w:rFonts w:ascii="Times New Roman" w:eastAsia="Arial Unicode MS" w:hAnsi="Times New Roman" w:cs="Times New Roman"/>
          <w:color w:val="000000"/>
          <w:sz w:val="24"/>
          <w:szCs w:val="24"/>
        </w:rPr>
        <w:t xml:space="preserve">Use list partitioning when you require explicit control over how rows map to partitions. You can specify a list of discrete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proofErr w:type="gramStart"/>
      <w:r w:rsidRPr="00CB2A5A">
        <w:rPr>
          <w:rFonts w:ascii="Times New Roman" w:eastAsia="Arial Unicode MS" w:hAnsi="Times New Roman" w:cs="Times New Roman"/>
          <w:color w:val="000000"/>
          <w:sz w:val="24"/>
          <w:szCs w:val="24"/>
        </w:rPr>
        <w:t>values</w:t>
      </w:r>
      <w:proofErr w:type="gramEnd"/>
      <w:r w:rsidRPr="00CB2A5A">
        <w:rPr>
          <w:rFonts w:ascii="Times New Roman" w:eastAsia="Arial Unicode MS" w:hAnsi="Times New Roman" w:cs="Times New Roman"/>
          <w:color w:val="000000"/>
          <w:sz w:val="24"/>
          <w:szCs w:val="24"/>
        </w:rPr>
        <w:t xml:space="preserve"> for the partitioning column in the description for each partition. This is different from range partitioning, where a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proofErr w:type="gramStart"/>
      <w:r w:rsidRPr="00CB2A5A">
        <w:rPr>
          <w:rFonts w:ascii="Times New Roman" w:eastAsia="Arial Unicode MS" w:hAnsi="Times New Roman" w:cs="Times New Roman"/>
          <w:color w:val="000000"/>
          <w:sz w:val="24"/>
          <w:szCs w:val="24"/>
        </w:rPr>
        <w:t>range</w:t>
      </w:r>
      <w:proofErr w:type="gramEnd"/>
      <w:r w:rsidRPr="00CB2A5A">
        <w:rPr>
          <w:rFonts w:ascii="Times New Roman" w:eastAsia="Arial Unicode MS" w:hAnsi="Times New Roman" w:cs="Times New Roman"/>
          <w:color w:val="000000"/>
          <w:sz w:val="24"/>
          <w:szCs w:val="24"/>
        </w:rPr>
        <w:t xml:space="preserve"> of values is associated with a partition, and from hash partitioning, where the user has no control of the row to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proofErr w:type="gramStart"/>
      <w:r w:rsidRPr="00CB2A5A">
        <w:rPr>
          <w:rFonts w:ascii="Times New Roman" w:eastAsia="Arial Unicode MS" w:hAnsi="Times New Roman" w:cs="Times New Roman"/>
          <w:color w:val="000000"/>
          <w:sz w:val="24"/>
          <w:szCs w:val="24"/>
        </w:rPr>
        <w:t>partition</w:t>
      </w:r>
      <w:proofErr w:type="gramEnd"/>
      <w:r w:rsidRPr="00CB2A5A">
        <w:rPr>
          <w:rFonts w:ascii="Times New Roman" w:eastAsia="Arial Unicode MS" w:hAnsi="Times New Roman" w:cs="Times New Roman"/>
          <w:color w:val="000000"/>
          <w:sz w:val="24"/>
          <w:szCs w:val="24"/>
        </w:rPr>
        <w:t xml:space="preserve"> mapping.</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List partitioning allows unordered and unrelated sets of data to be grouped and organized together very naturally</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xml:space="preserve">The following example creates a table with list partitioning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Create table customers (</w:t>
      </w:r>
      <w:proofErr w:type="spellStart"/>
      <w:r w:rsidRPr="00CB2A5A">
        <w:rPr>
          <w:rFonts w:ascii="Courier New" w:eastAsia="Arial Unicode MS" w:hAnsi="Courier New" w:cs="Courier New"/>
          <w:color w:val="000000"/>
          <w:sz w:val="24"/>
          <w:szCs w:val="24"/>
        </w:rPr>
        <w:t>custcode</w:t>
      </w:r>
      <w:proofErr w:type="spellEnd"/>
      <w:r w:rsidRPr="00CB2A5A">
        <w:rPr>
          <w:rFonts w:ascii="Courier New" w:eastAsia="Arial Unicode MS" w:hAnsi="Courier New" w:cs="Courier New"/>
          <w:color w:val="000000"/>
          <w:sz w:val="24"/>
          <w:szCs w:val="24"/>
        </w:rPr>
        <w:t xml:space="preserve"> </w:t>
      </w:r>
      <w:proofErr w:type="gramStart"/>
      <w:r w:rsidRPr="00CB2A5A">
        <w:rPr>
          <w:rFonts w:ascii="Courier New" w:eastAsia="Arial Unicode MS" w:hAnsi="Courier New" w:cs="Courier New"/>
          <w:color w:val="000000"/>
          <w:sz w:val="24"/>
          <w:szCs w:val="24"/>
        </w:rPr>
        <w:t>number(</w:t>
      </w:r>
      <w:proofErr w:type="gramEnd"/>
      <w:r w:rsidRPr="00CB2A5A">
        <w:rPr>
          <w:rFonts w:ascii="Courier New" w:eastAsia="Arial Unicode MS" w:hAnsi="Courier New" w:cs="Courier New"/>
          <w:color w:val="000000"/>
          <w:sz w:val="24"/>
          <w:szCs w:val="24"/>
        </w:rPr>
        <w:t>5),</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Name </w:t>
      </w:r>
      <w:proofErr w:type="gramStart"/>
      <w:r w:rsidRPr="00CB2A5A">
        <w:rPr>
          <w:rFonts w:ascii="Courier New" w:eastAsia="Arial Unicode MS" w:hAnsi="Courier New" w:cs="Courier New"/>
          <w:color w:val="000000"/>
          <w:sz w:val="24"/>
          <w:szCs w:val="24"/>
        </w:rPr>
        <w:t>varchar2(</w:t>
      </w:r>
      <w:proofErr w:type="gramEnd"/>
      <w:r w:rsidRPr="00CB2A5A">
        <w:rPr>
          <w:rFonts w:ascii="Courier New" w:eastAsia="Arial Unicode MS" w:hAnsi="Courier New" w:cs="Courier New"/>
          <w:color w:val="000000"/>
          <w:sz w:val="24"/>
          <w:szCs w:val="24"/>
        </w:rPr>
        <w:t>20),</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w:t>
      </w:r>
      <w:proofErr w:type="spellStart"/>
      <w:r w:rsidRPr="00CB2A5A">
        <w:rPr>
          <w:rFonts w:ascii="Courier New" w:eastAsia="Arial Unicode MS" w:hAnsi="Courier New" w:cs="Courier New"/>
          <w:color w:val="000000"/>
          <w:sz w:val="24"/>
          <w:szCs w:val="24"/>
        </w:rPr>
        <w:t>Addr</w:t>
      </w:r>
      <w:proofErr w:type="spellEnd"/>
      <w:r w:rsidRPr="00CB2A5A">
        <w:rPr>
          <w:rFonts w:ascii="Courier New" w:eastAsia="Arial Unicode MS" w:hAnsi="Courier New" w:cs="Courier New"/>
          <w:color w:val="000000"/>
          <w:sz w:val="24"/>
          <w:szCs w:val="24"/>
        </w:rPr>
        <w:t xml:space="preserve"> </w:t>
      </w:r>
      <w:proofErr w:type="gramStart"/>
      <w:r w:rsidRPr="00CB2A5A">
        <w:rPr>
          <w:rFonts w:ascii="Courier New" w:eastAsia="Arial Unicode MS" w:hAnsi="Courier New" w:cs="Courier New"/>
          <w:color w:val="000000"/>
          <w:sz w:val="24"/>
          <w:szCs w:val="24"/>
        </w:rPr>
        <w:t>varchar2(</w:t>
      </w:r>
      <w:proofErr w:type="gramEnd"/>
      <w:r w:rsidRPr="00CB2A5A">
        <w:rPr>
          <w:rFonts w:ascii="Courier New" w:eastAsia="Arial Unicode MS" w:hAnsi="Courier New" w:cs="Courier New"/>
          <w:color w:val="000000"/>
          <w:sz w:val="24"/>
          <w:szCs w:val="24"/>
        </w:rPr>
        <w:t>10,2),</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City </w:t>
      </w:r>
      <w:proofErr w:type="gramStart"/>
      <w:r w:rsidRPr="00CB2A5A">
        <w:rPr>
          <w:rFonts w:ascii="Courier New" w:eastAsia="Arial Unicode MS" w:hAnsi="Courier New" w:cs="Courier New"/>
          <w:color w:val="000000"/>
          <w:sz w:val="24"/>
          <w:szCs w:val="24"/>
        </w:rPr>
        <w:t>varchar2(</w:t>
      </w:r>
      <w:proofErr w:type="gramEnd"/>
      <w:r w:rsidRPr="00CB2A5A">
        <w:rPr>
          <w:rFonts w:ascii="Courier New" w:eastAsia="Arial Unicode MS" w:hAnsi="Courier New" w:cs="Courier New"/>
          <w:color w:val="000000"/>
          <w:sz w:val="24"/>
          <w:szCs w:val="24"/>
        </w:rPr>
        <w:t>20),</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Bal </w:t>
      </w:r>
      <w:proofErr w:type="gramStart"/>
      <w:r w:rsidRPr="00CB2A5A">
        <w:rPr>
          <w:rFonts w:ascii="Courier New" w:eastAsia="Arial Unicode MS" w:hAnsi="Courier New" w:cs="Courier New"/>
          <w:color w:val="000000"/>
          <w:sz w:val="24"/>
          <w:szCs w:val="24"/>
        </w:rPr>
        <w:t>number(</w:t>
      </w:r>
      <w:proofErr w:type="gramEnd"/>
      <w:r w:rsidRPr="00CB2A5A">
        <w:rPr>
          <w:rFonts w:ascii="Courier New" w:eastAsia="Arial Unicode MS" w:hAnsi="Courier New" w:cs="Courier New"/>
          <w:color w:val="000000"/>
          <w:sz w:val="24"/>
          <w:szCs w:val="24"/>
        </w:rPr>
        <w:t>10,2))</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Partition by list (city),</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Partition </w:t>
      </w:r>
      <w:proofErr w:type="spellStart"/>
      <w:r w:rsidRPr="00CB2A5A">
        <w:rPr>
          <w:rFonts w:ascii="Courier New" w:eastAsia="Arial Unicode MS" w:hAnsi="Courier New" w:cs="Courier New"/>
          <w:color w:val="000000"/>
          <w:sz w:val="24"/>
          <w:szCs w:val="24"/>
        </w:rPr>
        <w:t>north_India</w:t>
      </w:r>
      <w:proofErr w:type="spellEnd"/>
      <w:r w:rsidRPr="00CB2A5A">
        <w:rPr>
          <w:rFonts w:ascii="Courier New" w:eastAsia="Arial Unicode MS" w:hAnsi="Courier New" w:cs="Courier New"/>
          <w:color w:val="000000"/>
          <w:sz w:val="24"/>
          <w:szCs w:val="24"/>
        </w:rPr>
        <w:t xml:space="preserve"> values (‘DELHI’,’CHANDIGARH’),</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Partition </w:t>
      </w:r>
      <w:proofErr w:type="spellStart"/>
      <w:r w:rsidRPr="00CB2A5A">
        <w:rPr>
          <w:rFonts w:ascii="Courier New" w:eastAsia="Arial Unicode MS" w:hAnsi="Courier New" w:cs="Courier New"/>
          <w:color w:val="000000"/>
          <w:sz w:val="24"/>
          <w:szCs w:val="24"/>
        </w:rPr>
        <w:t>east_India</w:t>
      </w:r>
      <w:proofErr w:type="spellEnd"/>
      <w:r w:rsidRPr="00CB2A5A">
        <w:rPr>
          <w:rFonts w:ascii="Courier New" w:eastAsia="Arial Unicode MS" w:hAnsi="Courier New" w:cs="Courier New"/>
          <w:color w:val="000000"/>
          <w:sz w:val="24"/>
          <w:szCs w:val="24"/>
        </w:rPr>
        <w:t xml:space="preserve"> values (‘KOLKOTA’,’PATNA’),</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Partition </w:t>
      </w:r>
      <w:proofErr w:type="spellStart"/>
      <w:r w:rsidRPr="00CB2A5A">
        <w:rPr>
          <w:rFonts w:ascii="Courier New" w:eastAsia="Arial Unicode MS" w:hAnsi="Courier New" w:cs="Courier New"/>
          <w:color w:val="000000"/>
          <w:sz w:val="24"/>
          <w:szCs w:val="24"/>
        </w:rPr>
        <w:t>south_India</w:t>
      </w:r>
      <w:proofErr w:type="spellEnd"/>
      <w:r w:rsidRPr="00CB2A5A">
        <w:rPr>
          <w:rFonts w:ascii="Courier New" w:eastAsia="Arial Unicode MS" w:hAnsi="Courier New" w:cs="Courier New"/>
          <w:color w:val="000000"/>
          <w:sz w:val="24"/>
          <w:szCs w:val="24"/>
        </w:rPr>
        <w:t xml:space="preserve"> values (‘HYDERABAD’,’BANGALORE’,</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’CHENNAI’),</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Partition west India values (‘BOMBAY’,’GOA’);</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r w:rsidRPr="00CB2A5A">
        <w:rPr>
          <w:rFonts w:ascii="Times New Roman" w:eastAsia="Arial Unicode MS" w:hAnsi="Times New Roman" w:cs="Times New Roman"/>
          <w:color w:val="000000"/>
          <w:sz w:val="24"/>
          <w:szCs w:val="24"/>
        </w:rPr>
        <w:t xml:space="preserve">If a row is inserted in the above table then oracle maps the value of city column and whichever partition list matches the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proofErr w:type="gramStart"/>
      <w:r w:rsidRPr="00CB2A5A">
        <w:rPr>
          <w:rFonts w:ascii="Times New Roman" w:eastAsia="Arial Unicode MS" w:hAnsi="Times New Roman" w:cs="Times New Roman"/>
          <w:color w:val="000000"/>
          <w:sz w:val="24"/>
          <w:szCs w:val="24"/>
        </w:rPr>
        <w:t>city</w:t>
      </w:r>
      <w:proofErr w:type="gramEnd"/>
      <w:r w:rsidRPr="00CB2A5A">
        <w:rPr>
          <w:rFonts w:ascii="Times New Roman" w:eastAsia="Arial Unicode MS" w:hAnsi="Times New Roman" w:cs="Times New Roman"/>
          <w:color w:val="000000"/>
          <w:sz w:val="24"/>
          <w:szCs w:val="24"/>
        </w:rPr>
        <w:t xml:space="preserve"> column the row is stored in that partition.</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keepNext/>
        <w:spacing w:before="200" w:after="0" w:line="299" w:lineRule="atLeast"/>
        <w:outlineLvl w:val="1"/>
        <w:rPr>
          <w:rFonts w:ascii="Cambria" w:eastAsia="Times New Roman" w:hAnsi="Cambria" w:cs="Times New Roman" w:hint="eastAsia"/>
          <w:b/>
          <w:bCs/>
          <w:color w:val="4F81BD"/>
          <w:sz w:val="26"/>
          <w:szCs w:val="26"/>
        </w:rPr>
      </w:pPr>
      <w:r w:rsidRPr="00CB2A5A">
        <w:rPr>
          <w:rFonts w:ascii="Times New Roman" w:eastAsia="Times New Roman" w:hAnsi="Times New Roman" w:cs="Times New Roman"/>
          <w:b/>
          <w:bCs/>
          <w:color w:val="4F81BD"/>
          <w:sz w:val="26"/>
          <w:szCs w:val="26"/>
        </w:rPr>
        <w:t>COMPOSITE PARTITONING</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Composite partitioning partitions data using the range method, and within each partition, </w:t>
      </w:r>
      <w:proofErr w:type="spellStart"/>
      <w:r w:rsidRPr="00CB2A5A">
        <w:rPr>
          <w:rFonts w:ascii="Times New Roman" w:eastAsia="Times New Roman" w:hAnsi="Times New Roman" w:cs="Times New Roman"/>
          <w:color w:val="000000"/>
          <w:sz w:val="27"/>
          <w:szCs w:val="27"/>
        </w:rPr>
        <w:t>subpartitions</w:t>
      </w:r>
      <w:proofErr w:type="spellEnd"/>
      <w:r w:rsidRPr="00CB2A5A">
        <w:rPr>
          <w:rFonts w:ascii="Times New Roman" w:eastAsia="Times New Roman" w:hAnsi="Times New Roman" w:cs="Times New Roman"/>
          <w:color w:val="000000"/>
          <w:sz w:val="27"/>
          <w:szCs w:val="27"/>
        </w:rPr>
        <w:t xml:space="preserve"> it using</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the hash method. Composite partitions are ideal for both historical data and striping, and provide improved</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manageability of range partitioning and data placement, as well as the parallelism advantages of hash partitioning.</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When creating composite partitions, you specify the following:</w:t>
      </w:r>
    </w:p>
    <w:p w:rsidR="00CB2A5A" w:rsidRPr="00CB2A5A" w:rsidRDefault="00CB2A5A" w:rsidP="00CB2A5A">
      <w:pPr>
        <w:numPr>
          <w:ilvl w:val="0"/>
          <w:numId w:val="3"/>
        </w:numPr>
        <w:spacing w:line="253" w:lineRule="atLeast"/>
        <w:rPr>
          <w:rFonts w:ascii="Calibri" w:eastAsia="Times New Roman" w:hAnsi="Calibri" w:cs="Times New Roman"/>
          <w:color w:val="000000"/>
        </w:rPr>
      </w:pPr>
      <w:r w:rsidRPr="00CB2A5A">
        <w:rPr>
          <w:rFonts w:ascii="Calibri" w:eastAsia="Times New Roman" w:hAnsi="Calibri" w:cs="Times New Roman"/>
          <w:color w:val="000000"/>
        </w:rPr>
        <w:t>Partitioning method: range</w:t>
      </w:r>
    </w:p>
    <w:p w:rsidR="00CB2A5A" w:rsidRPr="00CB2A5A" w:rsidRDefault="00CB2A5A" w:rsidP="00CB2A5A">
      <w:pPr>
        <w:numPr>
          <w:ilvl w:val="0"/>
          <w:numId w:val="3"/>
        </w:numPr>
        <w:spacing w:line="253" w:lineRule="atLeast"/>
        <w:rPr>
          <w:rFonts w:ascii="Calibri" w:eastAsia="Times New Roman" w:hAnsi="Calibri" w:cs="Times New Roman"/>
          <w:color w:val="000000"/>
        </w:rPr>
      </w:pPr>
      <w:r w:rsidRPr="00CB2A5A">
        <w:rPr>
          <w:rFonts w:ascii="Calibri" w:eastAsia="Times New Roman" w:hAnsi="Calibri" w:cs="Times New Roman"/>
          <w:color w:val="000000"/>
        </w:rPr>
        <w:t>Partitioning column(s)</w:t>
      </w:r>
    </w:p>
    <w:p w:rsidR="00CB2A5A" w:rsidRPr="00CB2A5A" w:rsidRDefault="00CB2A5A" w:rsidP="00CB2A5A">
      <w:pPr>
        <w:numPr>
          <w:ilvl w:val="0"/>
          <w:numId w:val="3"/>
        </w:numPr>
        <w:spacing w:line="253" w:lineRule="atLeast"/>
        <w:rPr>
          <w:rFonts w:ascii="Calibri" w:eastAsia="Times New Roman" w:hAnsi="Calibri" w:cs="Times New Roman"/>
          <w:color w:val="000000"/>
        </w:rPr>
      </w:pPr>
      <w:r w:rsidRPr="00CB2A5A">
        <w:rPr>
          <w:rFonts w:ascii="Calibri" w:eastAsia="Times New Roman" w:hAnsi="Calibri" w:cs="Times New Roman"/>
          <w:color w:val="000000"/>
        </w:rPr>
        <w:t>Partition descriptions identifying partition bounds</w:t>
      </w:r>
    </w:p>
    <w:p w:rsidR="00CB2A5A" w:rsidRPr="00CB2A5A" w:rsidRDefault="00CB2A5A" w:rsidP="00CB2A5A">
      <w:pPr>
        <w:numPr>
          <w:ilvl w:val="0"/>
          <w:numId w:val="3"/>
        </w:numPr>
        <w:spacing w:line="253" w:lineRule="atLeast"/>
        <w:rPr>
          <w:rFonts w:ascii="Calibri" w:eastAsia="Times New Roman" w:hAnsi="Calibri" w:cs="Times New Roman"/>
          <w:color w:val="000000"/>
        </w:rPr>
      </w:pPr>
      <w:proofErr w:type="spellStart"/>
      <w:r w:rsidRPr="00CB2A5A">
        <w:rPr>
          <w:rFonts w:ascii="Calibri" w:eastAsia="Times New Roman" w:hAnsi="Calibri" w:cs="Times New Roman"/>
          <w:color w:val="000000"/>
        </w:rPr>
        <w:lastRenderedPageBreak/>
        <w:t>Subpartitioning</w:t>
      </w:r>
      <w:proofErr w:type="spellEnd"/>
      <w:r w:rsidRPr="00CB2A5A">
        <w:rPr>
          <w:rFonts w:ascii="Calibri" w:eastAsia="Times New Roman" w:hAnsi="Calibri" w:cs="Times New Roman"/>
          <w:color w:val="000000"/>
        </w:rPr>
        <w:t xml:space="preserve"> method: hash</w:t>
      </w:r>
    </w:p>
    <w:p w:rsidR="00CB2A5A" w:rsidRPr="00CB2A5A" w:rsidRDefault="00CB2A5A" w:rsidP="00CB2A5A">
      <w:pPr>
        <w:numPr>
          <w:ilvl w:val="0"/>
          <w:numId w:val="3"/>
        </w:numPr>
        <w:spacing w:line="253" w:lineRule="atLeast"/>
        <w:rPr>
          <w:rFonts w:ascii="Calibri" w:eastAsia="Times New Roman" w:hAnsi="Calibri" w:cs="Times New Roman"/>
          <w:color w:val="000000"/>
        </w:rPr>
      </w:pPr>
      <w:proofErr w:type="spellStart"/>
      <w:r w:rsidRPr="00CB2A5A">
        <w:rPr>
          <w:rFonts w:ascii="Calibri" w:eastAsia="Times New Roman" w:hAnsi="Calibri" w:cs="Times New Roman"/>
          <w:color w:val="000000"/>
        </w:rPr>
        <w:t>Subpartitioning</w:t>
      </w:r>
      <w:proofErr w:type="spellEnd"/>
      <w:r w:rsidRPr="00CB2A5A">
        <w:rPr>
          <w:rFonts w:ascii="Calibri" w:eastAsia="Times New Roman" w:hAnsi="Calibri" w:cs="Times New Roman"/>
          <w:color w:val="000000"/>
        </w:rPr>
        <w:t xml:space="preserve"> column(s)</w:t>
      </w:r>
    </w:p>
    <w:p w:rsidR="00CB2A5A" w:rsidRPr="00CB2A5A" w:rsidRDefault="00CB2A5A" w:rsidP="00CB2A5A">
      <w:pPr>
        <w:numPr>
          <w:ilvl w:val="0"/>
          <w:numId w:val="3"/>
        </w:numPr>
        <w:spacing w:line="253" w:lineRule="atLeast"/>
        <w:rPr>
          <w:rFonts w:ascii="Calibri" w:eastAsia="Times New Roman" w:hAnsi="Calibri" w:cs="Times New Roman"/>
          <w:color w:val="000000"/>
        </w:rPr>
      </w:pPr>
      <w:r w:rsidRPr="00CB2A5A">
        <w:rPr>
          <w:rFonts w:ascii="Calibri" w:eastAsia="Times New Roman" w:hAnsi="Calibri" w:cs="Times New Roman"/>
          <w:color w:val="000000"/>
        </w:rPr>
        <w:t xml:space="preserve">Number of </w:t>
      </w:r>
      <w:proofErr w:type="spellStart"/>
      <w:r w:rsidRPr="00CB2A5A">
        <w:rPr>
          <w:rFonts w:ascii="Calibri" w:eastAsia="Times New Roman" w:hAnsi="Calibri" w:cs="Times New Roman"/>
          <w:color w:val="000000"/>
        </w:rPr>
        <w:t>subpartitions</w:t>
      </w:r>
      <w:proofErr w:type="spellEnd"/>
      <w:r w:rsidRPr="00CB2A5A">
        <w:rPr>
          <w:rFonts w:ascii="Calibri" w:eastAsia="Times New Roman" w:hAnsi="Calibri" w:cs="Times New Roman"/>
          <w:color w:val="000000"/>
        </w:rPr>
        <w:t xml:space="preserve"> for each partition or descriptions of </w:t>
      </w:r>
      <w:proofErr w:type="spellStart"/>
      <w:r w:rsidRPr="00CB2A5A">
        <w:rPr>
          <w:rFonts w:ascii="Calibri" w:eastAsia="Times New Roman" w:hAnsi="Calibri" w:cs="Times New Roman"/>
          <w:color w:val="000000"/>
        </w:rPr>
        <w:t>subpartitions</w:t>
      </w:r>
      <w:proofErr w:type="spellEnd"/>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The following statement creates a composite-partitioned table. In this example, three range partitions are created, each</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 xml:space="preserve">containing eight </w:t>
      </w:r>
      <w:proofErr w:type="spellStart"/>
      <w:r w:rsidRPr="00CB2A5A">
        <w:rPr>
          <w:rFonts w:ascii="Times New Roman" w:eastAsia="Times New Roman" w:hAnsi="Times New Roman" w:cs="Times New Roman"/>
          <w:color w:val="000000"/>
          <w:sz w:val="27"/>
          <w:szCs w:val="27"/>
        </w:rPr>
        <w:t>subpartitions</w:t>
      </w:r>
      <w:proofErr w:type="spellEnd"/>
      <w:r w:rsidRPr="00CB2A5A">
        <w:rPr>
          <w:rFonts w:ascii="Times New Roman" w:eastAsia="Times New Roman" w:hAnsi="Times New Roman" w:cs="Times New Roman"/>
          <w:color w:val="000000"/>
          <w:sz w:val="27"/>
          <w:szCs w:val="27"/>
        </w:rPr>
        <w:t xml:space="preserve">. Because the </w:t>
      </w:r>
      <w:proofErr w:type="spellStart"/>
      <w:r w:rsidRPr="00CB2A5A">
        <w:rPr>
          <w:rFonts w:ascii="Times New Roman" w:eastAsia="Times New Roman" w:hAnsi="Times New Roman" w:cs="Times New Roman"/>
          <w:color w:val="000000"/>
          <w:sz w:val="27"/>
          <w:szCs w:val="27"/>
        </w:rPr>
        <w:t>subpartitions</w:t>
      </w:r>
      <w:proofErr w:type="spellEnd"/>
      <w:r w:rsidRPr="00CB2A5A">
        <w:rPr>
          <w:rFonts w:ascii="Times New Roman" w:eastAsia="Times New Roman" w:hAnsi="Times New Roman" w:cs="Times New Roman"/>
          <w:color w:val="000000"/>
          <w:sz w:val="27"/>
          <w:szCs w:val="27"/>
        </w:rPr>
        <w:t xml:space="preserve"> are not named, system generated names are assigned, but the</w:t>
      </w:r>
      <w:r w:rsidRPr="00CB2A5A">
        <w:rPr>
          <w:rFonts w:ascii="Times New Roman" w:eastAsia="Times New Roman" w:hAnsi="Times New Roman" w:cs="Times New Roman"/>
          <w:color w:val="000000"/>
          <w:sz w:val="27"/>
        </w:rPr>
        <w:t> </w:t>
      </w:r>
      <w:r w:rsidRPr="00CB2A5A">
        <w:rPr>
          <w:rFonts w:ascii="Times New Roman" w:eastAsia="Arial Unicode MS" w:hAnsi="Times New Roman" w:cs="Times New Roman"/>
          <w:color w:val="000000"/>
          <w:sz w:val="20"/>
          <w:szCs w:val="20"/>
        </w:rPr>
        <w:br/>
      </w:r>
      <w:r w:rsidRPr="00CB2A5A">
        <w:rPr>
          <w:rFonts w:ascii="Courier New" w:eastAsia="Arial Unicode MS" w:hAnsi="Courier New" w:cs="Courier New"/>
          <w:color w:val="000000"/>
          <w:sz w:val="20"/>
        </w:rPr>
        <w:t>STORE IN</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t xml:space="preserve">clause distributes them across the 4 specified </w:t>
      </w:r>
      <w:proofErr w:type="spellStart"/>
      <w:r w:rsidRPr="00CB2A5A">
        <w:rPr>
          <w:rFonts w:ascii="Times New Roman" w:eastAsia="Times New Roman" w:hAnsi="Times New Roman" w:cs="Times New Roman"/>
          <w:color w:val="000000"/>
          <w:sz w:val="27"/>
          <w:szCs w:val="27"/>
        </w:rPr>
        <w:t>tablespaces</w:t>
      </w:r>
      <w:proofErr w:type="spellEnd"/>
      <w:r w:rsidRPr="00CB2A5A">
        <w:rPr>
          <w:rFonts w:ascii="Times New Roman" w:eastAsia="Times New Roman" w:hAnsi="Times New Roman" w:cs="Times New Roman"/>
          <w:color w:val="000000"/>
          <w:sz w:val="27"/>
          <w:szCs w:val="27"/>
        </w:rPr>
        <w:t xml:space="preserve"> (</w:t>
      </w:r>
      <w:r w:rsidRPr="00CB2A5A">
        <w:rPr>
          <w:rFonts w:ascii="Courier New" w:eastAsia="Arial Unicode MS" w:hAnsi="Courier New" w:cs="Courier New"/>
          <w:color w:val="000000"/>
          <w:sz w:val="20"/>
        </w:rPr>
        <w:t>tab1</w:t>
      </w:r>
      <w:r w:rsidRPr="00CB2A5A">
        <w:rPr>
          <w:rFonts w:ascii="Times New Roman" w:eastAsia="Times New Roman" w:hAnsi="Times New Roman" w:cs="Times New Roman"/>
          <w:color w:val="000000"/>
          <w:sz w:val="27"/>
          <w:szCs w:val="27"/>
        </w:rPr>
        <w:t>, ...</w:t>
      </w:r>
      <w:proofErr w:type="gramStart"/>
      <w:r w:rsidRPr="00CB2A5A">
        <w:rPr>
          <w:rFonts w:ascii="Times New Roman" w:eastAsia="Times New Roman" w:hAnsi="Times New Roman" w:cs="Times New Roman"/>
          <w:color w:val="000000"/>
          <w:sz w:val="27"/>
          <w:szCs w:val="27"/>
        </w:rPr>
        <w:t>,</w:t>
      </w:r>
      <w:r w:rsidRPr="00CB2A5A">
        <w:rPr>
          <w:rFonts w:ascii="Courier New" w:eastAsia="Arial Unicode MS" w:hAnsi="Courier New" w:cs="Courier New"/>
          <w:color w:val="000000"/>
          <w:sz w:val="20"/>
        </w:rPr>
        <w:t>tab4</w:t>
      </w:r>
      <w:proofErr w:type="gramEnd"/>
      <w:r w:rsidRPr="00CB2A5A">
        <w:rPr>
          <w:rFonts w:ascii="Times New Roman" w:eastAsia="Times New Roman" w:hAnsi="Times New Roman" w:cs="Times New Roman"/>
          <w:color w:val="000000"/>
          <w:sz w:val="27"/>
          <w:szCs w:val="27"/>
        </w:rPr>
        <w:t>).</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0"/>
          <w:szCs w:val="20"/>
        </w:rPr>
      </w:pPr>
      <w:r w:rsidRPr="00CB2A5A">
        <w:rPr>
          <w:rFonts w:ascii="Courier New" w:eastAsia="Arial Unicode MS" w:hAnsi="Courier New" w:cs="Courier New"/>
          <w:color w:val="000000"/>
          <w:sz w:val="24"/>
          <w:szCs w:val="24"/>
        </w:rPr>
        <w:t>CREATE TABLE PRODUCTS (</w:t>
      </w:r>
      <w:proofErr w:type="spellStart"/>
      <w:r w:rsidRPr="00CB2A5A">
        <w:rPr>
          <w:rFonts w:ascii="Courier New" w:eastAsia="Arial Unicode MS" w:hAnsi="Courier New" w:cs="Courier New"/>
          <w:color w:val="000000"/>
          <w:sz w:val="24"/>
          <w:szCs w:val="24"/>
        </w:rPr>
        <w:t>partno</w:t>
      </w:r>
      <w:proofErr w:type="spellEnd"/>
      <w:r w:rsidRPr="00CB2A5A">
        <w:rPr>
          <w:rFonts w:ascii="Courier New" w:eastAsia="Arial Unicode MS" w:hAnsi="Courier New" w:cs="Courier New"/>
          <w:color w:val="000000"/>
          <w:sz w:val="24"/>
          <w:szCs w:val="24"/>
        </w:rPr>
        <w:t xml:space="preserve"> NUMBER,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roofErr w:type="gramStart"/>
      <w:r w:rsidRPr="00CB2A5A">
        <w:rPr>
          <w:rFonts w:ascii="Courier New" w:eastAsia="Arial Unicode MS" w:hAnsi="Courier New" w:cs="Courier New"/>
          <w:color w:val="000000"/>
          <w:sz w:val="24"/>
          <w:szCs w:val="24"/>
        </w:rPr>
        <w:t>description</w:t>
      </w:r>
      <w:proofErr w:type="gramEnd"/>
      <w:r w:rsidRPr="00CB2A5A">
        <w:rPr>
          <w:rFonts w:ascii="Courier New" w:eastAsia="Arial Unicode MS" w:hAnsi="Courier New" w:cs="Courier New"/>
          <w:color w:val="000000"/>
          <w:sz w:val="24"/>
          <w:szCs w:val="24"/>
        </w:rPr>
        <w:t xml:space="preserve"> VARCHAR(32),</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w:t>
      </w:r>
      <w:proofErr w:type="spellStart"/>
      <w:proofErr w:type="gramStart"/>
      <w:r w:rsidRPr="00CB2A5A">
        <w:rPr>
          <w:rFonts w:ascii="Courier New" w:eastAsia="Arial Unicode MS" w:hAnsi="Courier New" w:cs="Courier New"/>
          <w:color w:val="000000"/>
          <w:sz w:val="24"/>
          <w:szCs w:val="24"/>
        </w:rPr>
        <w:t>costprice</w:t>
      </w:r>
      <w:proofErr w:type="spellEnd"/>
      <w:proofErr w:type="gramEnd"/>
      <w:r w:rsidRPr="00CB2A5A">
        <w:rPr>
          <w:rFonts w:ascii="Courier New" w:eastAsia="Arial Unicode MS" w:hAnsi="Courier New" w:cs="Courier New"/>
          <w:color w:val="000000"/>
          <w:sz w:val="24"/>
          <w:szCs w:val="24"/>
        </w:rPr>
        <w:t xml:space="preserve"> NUMBER)</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PARTITION BY RANGE (</w:t>
      </w:r>
      <w:proofErr w:type="spellStart"/>
      <w:r w:rsidRPr="00CB2A5A">
        <w:rPr>
          <w:rFonts w:ascii="Courier New" w:eastAsia="Arial Unicode MS" w:hAnsi="Courier New" w:cs="Courier New"/>
          <w:color w:val="000000"/>
          <w:sz w:val="24"/>
          <w:szCs w:val="24"/>
        </w:rPr>
        <w:t>partno</w:t>
      </w:r>
      <w:proofErr w:type="spellEnd"/>
      <w:r w:rsidRPr="00CB2A5A">
        <w:rPr>
          <w:rFonts w:ascii="Courier New" w:eastAsia="Arial Unicode MS" w:hAnsi="Courier New" w:cs="Courier New"/>
          <w:color w:val="000000"/>
          <w:sz w:val="24"/>
          <w:szCs w:val="24"/>
        </w:rPr>
        <w:t>)</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SUBPARTITION BY </w:t>
      </w:r>
      <w:proofErr w:type="gramStart"/>
      <w:r w:rsidRPr="00CB2A5A">
        <w:rPr>
          <w:rFonts w:ascii="Courier New" w:eastAsia="Arial Unicode MS" w:hAnsi="Courier New" w:cs="Courier New"/>
          <w:color w:val="000000"/>
          <w:sz w:val="24"/>
          <w:szCs w:val="24"/>
        </w:rPr>
        <w:t>HASH(</w:t>
      </w:r>
      <w:proofErr w:type="gramEnd"/>
      <w:r w:rsidRPr="00CB2A5A">
        <w:rPr>
          <w:rFonts w:ascii="Courier New" w:eastAsia="Arial Unicode MS" w:hAnsi="Courier New" w:cs="Courier New"/>
          <w:color w:val="000000"/>
          <w:sz w:val="24"/>
          <w:szCs w:val="24"/>
        </w:rPr>
        <w:t>description)</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SUBPARTITIONS 8 STORE IN (tab1, tab2, tab3, tab4)</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(PARTITION p1 VALUES LESS THAN (100),</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PARTITION p2 VALUES LESS THAN (200),</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PARTITION p3 VALUES LESS THAN (MAXVALUE));</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
    <w:p w:rsidR="00CB2A5A" w:rsidRPr="00CB2A5A" w:rsidRDefault="00CB2A5A" w:rsidP="00CB2A5A">
      <w:pPr>
        <w:keepNext/>
        <w:spacing w:before="200" w:after="0" w:line="299" w:lineRule="atLeast"/>
        <w:outlineLvl w:val="1"/>
        <w:rPr>
          <w:rFonts w:ascii="Cambria" w:eastAsia="Times New Roman" w:hAnsi="Cambria" w:cs="Times New Roman" w:hint="eastAsia"/>
          <w:b/>
          <w:bCs/>
          <w:color w:val="4F81BD"/>
          <w:sz w:val="26"/>
          <w:szCs w:val="26"/>
        </w:rPr>
      </w:pPr>
      <w:r w:rsidRPr="00CB2A5A">
        <w:rPr>
          <w:rFonts w:ascii="Times New Roman" w:eastAsia="Times New Roman" w:hAnsi="Times New Roman" w:cs="Times New Roman"/>
          <w:b/>
          <w:bCs/>
          <w:color w:val="4F81BD"/>
          <w:sz w:val="26"/>
          <w:szCs w:val="26"/>
        </w:rPr>
        <w:t>ALTERING PARTITION TABLES</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b/>
          <w:bCs/>
          <w:color w:val="000000"/>
          <w:sz w:val="24"/>
          <w:szCs w:val="24"/>
        </w:rPr>
        <w:t xml:space="preserve">To add a partition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r w:rsidRPr="00CB2A5A">
        <w:rPr>
          <w:rFonts w:ascii="Times New Roman" w:eastAsia="Arial Unicode MS" w:hAnsi="Times New Roman" w:cs="Times New Roman"/>
          <w:color w:val="000000"/>
          <w:sz w:val="24"/>
          <w:szCs w:val="24"/>
        </w:rPr>
        <w:t xml:space="preserve">You can add </w:t>
      </w:r>
      <w:proofErr w:type="spellStart"/>
      <w:r w:rsidRPr="00CB2A5A">
        <w:rPr>
          <w:rFonts w:ascii="Times New Roman" w:eastAsia="Arial Unicode MS" w:hAnsi="Times New Roman" w:cs="Times New Roman"/>
          <w:color w:val="000000"/>
          <w:sz w:val="24"/>
          <w:szCs w:val="24"/>
        </w:rPr>
        <w:t>add</w:t>
      </w:r>
      <w:proofErr w:type="spellEnd"/>
      <w:r w:rsidRPr="00CB2A5A">
        <w:rPr>
          <w:rFonts w:ascii="Times New Roman" w:eastAsia="Arial Unicode MS" w:hAnsi="Times New Roman" w:cs="Times New Roman"/>
          <w:color w:val="000000"/>
          <w:sz w:val="24"/>
          <w:szCs w:val="24"/>
        </w:rPr>
        <w:t xml:space="preserve"> a new partition to the "high" end (the point after the last existing partition). To add a partition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proofErr w:type="gramStart"/>
      <w:r w:rsidRPr="00CB2A5A">
        <w:rPr>
          <w:rFonts w:ascii="Times New Roman" w:eastAsia="Arial Unicode MS" w:hAnsi="Times New Roman" w:cs="Times New Roman"/>
          <w:color w:val="000000"/>
          <w:sz w:val="24"/>
          <w:szCs w:val="24"/>
        </w:rPr>
        <w:t>at</w:t>
      </w:r>
      <w:proofErr w:type="gramEnd"/>
      <w:r w:rsidRPr="00CB2A5A">
        <w:rPr>
          <w:rFonts w:ascii="Times New Roman" w:eastAsia="Arial Unicode MS" w:hAnsi="Times New Roman" w:cs="Times New Roman"/>
          <w:color w:val="000000"/>
          <w:sz w:val="24"/>
          <w:szCs w:val="24"/>
        </w:rPr>
        <w:t xml:space="preserve"> the beginning or in the middle of a table, use the </w:t>
      </w:r>
      <w:r w:rsidRPr="00CB2A5A">
        <w:rPr>
          <w:rFonts w:ascii="Times New Roman" w:eastAsia="Arial Unicode MS" w:hAnsi="Times New Roman" w:cs="Times New Roman"/>
          <w:color w:val="000000"/>
          <w:sz w:val="20"/>
        </w:rPr>
        <w:t>SPLIT PARTITION</w:t>
      </w:r>
      <w:r w:rsidRPr="00CB2A5A">
        <w:rPr>
          <w:rFonts w:ascii="Times New Roman" w:eastAsia="Arial Unicode MS" w:hAnsi="Times New Roman" w:cs="Times New Roman"/>
          <w:color w:val="000000"/>
          <w:sz w:val="24"/>
          <w:szCs w:val="24"/>
        </w:rPr>
        <w:t xml:space="preserve"> clause.</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For example to add a partition to sales table give the following command.</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proofErr w:type="gramStart"/>
      <w:r w:rsidRPr="00CB2A5A">
        <w:rPr>
          <w:rFonts w:ascii="Courier New" w:eastAsia="Arial Unicode MS" w:hAnsi="Courier New" w:cs="Courier New"/>
          <w:color w:val="000000"/>
          <w:sz w:val="24"/>
          <w:szCs w:val="24"/>
        </w:rPr>
        <w:t>alter</w:t>
      </w:r>
      <w:proofErr w:type="gramEnd"/>
      <w:r w:rsidRPr="00CB2A5A">
        <w:rPr>
          <w:rFonts w:ascii="Courier New" w:eastAsia="Arial Unicode MS" w:hAnsi="Courier New" w:cs="Courier New"/>
          <w:color w:val="000000"/>
          <w:sz w:val="24"/>
          <w:szCs w:val="24"/>
        </w:rPr>
        <w:t xml:space="preserve"> table sales add partition p6 values less than (1996);</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To add a partition to a Hash Partition table give the following command.</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Alter table products add partition;</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r w:rsidRPr="00CB2A5A">
        <w:rPr>
          <w:rFonts w:ascii="Times New Roman" w:eastAsia="Arial Unicode MS" w:hAnsi="Times New Roman" w:cs="Times New Roman"/>
          <w:color w:val="000000"/>
          <w:sz w:val="24"/>
          <w:szCs w:val="24"/>
        </w:rPr>
        <w:t xml:space="preserve">Then Oracle adds a new partition whose name is system generated and it is created in the default </w:t>
      </w:r>
      <w:proofErr w:type="spellStart"/>
      <w:r w:rsidRPr="00CB2A5A">
        <w:rPr>
          <w:rFonts w:ascii="Times New Roman" w:eastAsia="Arial Unicode MS" w:hAnsi="Times New Roman" w:cs="Times New Roman"/>
          <w:color w:val="000000"/>
          <w:sz w:val="24"/>
          <w:szCs w:val="24"/>
        </w:rPr>
        <w:t>tablespace</w:t>
      </w:r>
      <w:proofErr w:type="spellEnd"/>
      <w:r w:rsidRPr="00CB2A5A">
        <w:rPr>
          <w:rFonts w:ascii="Times New Roman" w:eastAsia="Arial Unicode MS" w:hAnsi="Times New Roman" w:cs="Times New Roman"/>
          <w:color w:val="000000"/>
          <w:sz w:val="24"/>
          <w:szCs w:val="24"/>
        </w:rPr>
        <w:t xml:space="preserve">.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xml:space="preserve">To add a partition by user define name and in your specified </w:t>
      </w:r>
      <w:proofErr w:type="spellStart"/>
      <w:r w:rsidRPr="00CB2A5A">
        <w:rPr>
          <w:rFonts w:ascii="Times New Roman" w:eastAsia="Arial Unicode MS" w:hAnsi="Times New Roman" w:cs="Times New Roman"/>
          <w:color w:val="000000"/>
          <w:sz w:val="24"/>
          <w:szCs w:val="24"/>
        </w:rPr>
        <w:t>tablespace</w:t>
      </w:r>
      <w:proofErr w:type="spellEnd"/>
      <w:r w:rsidRPr="00CB2A5A">
        <w:rPr>
          <w:rFonts w:ascii="Times New Roman" w:eastAsia="Arial Unicode MS" w:hAnsi="Times New Roman" w:cs="Times New Roman"/>
          <w:color w:val="000000"/>
          <w:sz w:val="24"/>
          <w:szCs w:val="24"/>
        </w:rPr>
        <w:t xml:space="preserve"> give the following command.</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Alter table products add partition p5 </w:t>
      </w:r>
      <w:proofErr w:type="spellStart"/>
      <w:r w:rsidRPr="00CB2A5A">
        <w:rPr>
          <w:rFonts w:ascii="Courier New" w:eastAsia="Arial Unicode MS" w:hAnsi="Courier New" w:cs="Courier New"/>
          <w:color w:val="000000"/>
          <w:sz w:val="24"/>
          <w:szCs w:val="24"/>
        </w:rPr>
        <w:t>tablespace</w:t>
      </w:r>
      <w:proofErr w:type="spellEnd"/>
      <w:r w:rsidRPr="00CB2A5A">
        <w:rPr>
          <w:rFonts w:ascii="Courier New" w:eastAsia="Arial Unicode MS" w:hAnsi="Courier New" w:cs="Courier New"/>
          <w:color w:val="000000"/>
          <w:sz w:val="24"/>
          <w:szCs w:val="24"/>
        </w:rPr>
        <w:t xml:space="preserve"> u5;</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lastRenderedPageBreak/>
        <w:t>To add a partition to a List partition table give the following command.</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Times New Roman" w:eastAsia="Arial Unicode MS" w:hAnsi="Times New Roman" w:cs="Times New Roman"/>
          <w:color w:val="000000"/>
          <w:sz w:val="24"/>
          <w:szCs w:val="24"/>
        </w:rPr>
        <w:t>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proofErr w:type="gramStart"/>
      <w:r w:rsidRPr="00CB2A5A">
        <w:rPr>
          <w:rFonts w:ascii="Courier New" w:eastAsia="Arial Unicode MS" w:hAnsi="Courier New" w:cs="Courier New"/>
          <w:color w:val="000000"/>
          <w:sz w:val="24"/>
          <w:szCs w:val="24"/>
        </w:rPr>
        <w:t>alter</w:t>
      </w:r>
      <w:proofErr w:type="gramEnd"/>
      <w:r w:rsidRPr="00CB2A5A">
        <w:rPr>
          <w:rFonts w:ascii="Courier New" w:eastAsia="Arial Unicode MS" w:hAnsi="Courier New" w:cs="Courier New"/>
          <w:color w:val="000000"/>
          <w:sz w:val="24"/>
          <w:szCs w:val="24"/>
        </w:rPr>
        <w:t xml:space="preserve"> table customers add partition </w:t>
      </w:r>
      <w:proofErr w:type="spellStart"/>
      <w:r w:rsidRPr="00CB2A5A">
        <w:rPr>
          <w:rFonts w:ascii="Courier New" w:eastAsia="Arial Unicode MS" w:hAnsi="Courier New" w:cs="Courier New"/>
          <w:color w:val="000000"/>
          <w:sz w:val="24"/>
          <w:szCs w:val="24"/>
        </w:rPr>
        <w:t>central_India</w:t>
      </w:r>
      <w:proofErr w:type="spellEnd"/>
      <w:r w:rsidRPr="00CB2A5A">
        <w:rPr>
          <w:rFonts w:ascii="Courier New" w:eastAsia="Arial Unicode MS" w:hAnsi="Courier New" w:cs="Courier New"/>
          <w:color w:val="000000"/>
          <w:sz w:val="24"/>
          <w:szCs w:val="24"/>
        </w:rPr>
        <w:t xml:space="preserve"> </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szCs w:val="24"/>
        </w:rPr>
        <w:t xml:space="preserve">            </w:t>
      </w:r>
      <w:proofErr w:type="gramStart"/>
      <w:r w:rsidRPr="00CB2A5A">
        <w:rPr>
          <w:rFonts w:ascii="Courier New" w:eastAsia="Arial Unicode MS" w:hAnsi="Courier New" w:cs="Courier New"/>
          <w:color w:val="000000"/>
          <w:sz w:val="24"/>
          <w:szCs w:val="24"/>
        </w:rPr>
        <w:t>values</w:t>
      </w:r>
      <w:proofErr w:type="gramEnd"/>
      <w:r w:rsidRPr="00CB2A5A">
        <w:rPr>
          <w:rFonts w:ascii="Courier New" w:eastAsia="Arial Unicode MS" w:hAnsi="Courier New" w:cs="Courier New"/>
          <w:color w:val="000000"/>
          <w:sz w:val="24"/>
          <w:szCs w:val="24"/>
        </w:rPr>
        <w:t xml:space="preserve"> (‘BHOPAL’,’NAGPUR’);</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hint="eastAsia"/>
          <w:color w:val="000000"/>
          <w:sz w:val="27"/>
          <w:szCs w:val="27"/>
        </w:rPr>
      </w:pPr>
      <w:r w:rsidRPr="00CB2A5A">
        <w:rPr>
          <w:rFonts w:ascii="Times New Roman" w:eastAsia="Times New Roman" w:hAnsi="Times New Roman" w:cs="Times New Roman"/>
          <w:color w:val="000000"/>
          <w:sz w:val="27"/>
          <w:szCs w:val="27"/>
        </w:rPr>
        <w:t>Any value in the set of literal values that describe the partition(s) being added must not exist in any of the other partitions</w:t>
      </w:r>
      <w:r w:rsidRPr="00CB2A5A">
        <w:rPr>
          <w:rFonts w:ascii="Times New Roman" w:eastAsia="Times New Roman" w:hAnsi="Times New Roman" w:cs="Times New Roman"/>
          <w:color w:val="000000"/>
          <w:sz w:val="27"/>
        </w:rPr>
        <w:t> </w:t>
      </w:r>
      <w:r w:rsidRPr="00CB2A5A">
        <w:rPr>
          <w:rFonts w:ascii="Times New Roman" w:eastAsia="Times New Roman" w:hAnsi="Times New Roman" w:cs="Times New Roman"/>
          <w:color w:val="000000"/>
          <w:sz w:val="27"/>
          <w:szCs w:val="27"/>
        </w:rPr>
        <w:br/>
        <w:t>of the table.</w:t>
      </w:r>
    </w:p>
    <w:p w:rsidR="00CB2A5A" w:rsidRPr="00CB2A5A" w:rsidRDefault="00CB2A5A" w:rsidP="00CB2A5A">
      <w:pPr>
        <w:spacing w:before="100" w:beforeAutospacing="1" w:after="100" w:afterAutospacing="1" w:line="240" w:lineRule="auto"/>
        <w:outlineLvl w:val="2"/>
        <w:rPr>
          <w:rFonts w:ascii="Arial Unicode MS" w:eastAsia="Arial Unicode MS" w:hAnsi="Arial Unicode MS" w:cs="Arial Unicode MS"/>
          <w:b/>
          <w:bCs/>
          <w:color w:val="000000"/>
          <w:sz w:val="27"/>
          <w:szCs w:val="27"/>
        </w:rPr>
      </w:pPr>
      <w:r w:rsidRPr="00CB2A5A">
        <w:rPr>
          <w:rFonts w:ascii="Arial" w:eastAsia="Arial Unicode MS" w:hAnsi="Arial" w:cs="Arial"/>
          <w:b/>
          <w:bCs/>
          <w:color w:val="330099"/>
          <w:sz w:val="27"/>
          <w:szCs w:val="27"/>
        </w:rPr>
        <w:t> </w:t>
      </w:r>
    </w:p>
    <w:p w:rsidR="00CB2A5A" w:rsidRPr="00CB2A5A" w:rsidRDefault="00CB2A5A" w:rsidP="00CB2A5A">
      <w:pPr>
        <w:spacing w:after="0" w:line="240" w:lineRule="auto"/>
        <w:outlineLvl w:val="3"/>
        <w:rPr>
          <w:rFonts w:ascii="Arial Unicode MS" w:eastAsia="Arial Unicode MS" w:hAnsi="Arial Unicode MS" w:cs="Arial Unicode MS" w:hint="eastAsia"/>
          <w:b/>
          <w:bCs/>
          <w:color w:val="000000"/>
          <w:sz w:val="27"/>
          <w:szCs w:val="27"/>
        </w:rPr>
      </w:pPr>
      <w:r w:rsidRPr="00CB2A5A">
        <w:rPr>
          <w:rFonts w:ascii="Times New Roman" w:eastAsia="Arial Unicode MS" w:hAnsi="Times New Roman" w:cs="Times New Roman"/>
          <w:b/>
          <w:bCs/>
          <w:caps/>
          <w:color w:val="000000"/>
          <w:sz w:val="27"/>
          <w:szCs w:val="27"/>
        </w:rPr>
        <w:t> </w:t>
      </w:r>
    </w:p>
    <w:p w:rsidR="00CB2A5A" w:rsidRPr="00CB2A5A" w:rsidRDefault="00CB2A5A" w:rsidP="00CB2A5A">
      <w:pPr>
        <w:keepNext/>
        <w:spacing w:before="200" w:after="0" w:line="299" w:lineRule="atLeast"/>
        <w:outlineLvl w:val="1"/>
        <w:rPr>
          <w:rFonts w:ascii="Cambria" w:eastAsia="Times New Roman" w:hAnsi="Cambria" w:cs="Times New Roman" w:hint="eastAsia"/>
          <w:b/>
          <w:bCs/>
          <w:color w:val="4F81BD"/>
          <w:sz w:val="26"/>
          <w:szCs w:val="26"/>
        </w:rPr>
      </w:pPr>
      <w:r w:rsidRPr="00CB2A5A">
        <w:rPr>
          <w:rFonts w:ascii="Times New Roman" w:eastAsia="Times New Roman" w:hAnsi="Times New Roman" w:cs="Times New Roman"/>
          <w:b/>
          <w:bCs/>
          <w:color w:val="4F81BD"/>
          <w:sz w:val="26"/>
          <w:szCs w:val="26"/>
        </w:rPr>
        <w:t>Coalescing Partitions</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Coalescing partitions is a way of reducing the number of partitions in a hash-partitioned table, or the number of </w:t>
      </w:r>
      <w:proofErr w:type="spellStart"/>
      <w:r w:rsidRPr="00CB2A5A">
        <w:rPr>
          <w:rFonts w:ascii="Times New Roman" w:eastAsia="Times New Roman" w:hAnsi="Times New Roman" w:cs="Times New Roman"/>
          <w:color w:val="000000"/>
          <w:sz w:val="27"/>
          <w:szCs w:val="27"/>
        </w:rPr>
        <w:t>subpartitions</w:t>
      </w:r>
      <w:proofErr w:type="spellEnd"/>
      <w:r w:rsidRPr="00CB2A5A">
        <w:rPr>
          <w:rFonts w:ascii="Times New Roman" w:eastAsia="Times New Roman" w:hAnsi="Times New Roman" w:cs="Times New Roman"/>
          <w:color w:val="000000"/>
          <w:sz w:val="27"/>
          <w:szCs w:val="27"/>
        </w:rPr>
        <w:t xml:space="preserve"> in a composite-partitioned table. When a hash partition is coalesced, its contents are redistributed into one or more remaining partitions determined by the hash function. The specific partition that is coalesced is selected by Oracle, and is dropped after its contents have been redistributed.</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To coalesce </w:t>
      </w:r>
      <w:proofErr w:type="gramStart"/>
      <w:r w:rsidRPr="00CB2A5A">
        <w:rPr>
          <w:rFonts w:ascii="Times New Roman" w:eastAsia="Times New Roman" w:hAnsi="Times New Roman" w:cs="Times New Roman"/>
          <w:color w:val="000000"/>
          <w:sz w:val="27"/>
          <w:szCs w:val="27"/>
        </w:rPr>
        <w:t>a hash partition give</w:t>
      </w:r>
      <w:proofErr w:type="gramEnd"/>
      <w:r w:rsidRPr="00CB2A5A">
        <w:rPr>
          <w:rFonts w:ascii="Times New Roman" w:eastAsia="Times New Roman" w:hAnsi="Times New Roman" w:cs="Times New Roman"/>
          <w:color w:val="000000"/>
          <w:sz w:val="27"/>
          <w:szCs w:val="27"/>
        </w:rPr>
        <w:t xml:space="preserve"> the following statement.</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Alter table products coalesce partition;</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This reduces by one the number of partitions in the table products.</w:t>
      </w:r>
    </w:p>
    <w:p w:rsidR="00CB2A5A" w:rsidRPr="00CB2A5A" w:rsidRDefault="00CB2A5A" w:rsidP="00CB2A5A">
      <w:pPr>
        <w:keepNext/>
        <w:spacing w:before="200" w:after="0" w:line="299" w:lineRule="atLeast"/>
        <w:outlineLvl w:val="1"/>
        <w:rPr>
          <w:rFonts w:ascii="Cambria" w:eastAsia="Times New Roman" w:hAnsi="Cambria" w:cs="Times New Roman"/>
          <w:b/>
          <w:bCs/>
          <w:color w:val="4F81BD"/>
          <w:sz w:val="26"/>
          <w:szCs w:val="26"/>
        </w:rPr>
      </w:pPr>
      <w:r w:rsidRPr="00CB2A5A">
        <w:rPr>
          <w:rFonts w:ascii="Times New Roman" w:eastAsia="Times New Roman" w:hAnsi="Times New Roman" w:cs="Times New Roman"/>
          <w:b/>
          <w:bCs/>
          <w:color w:val="4F81BD"/>
          <w:sz w:val="26"/>
          <w:szCs w:val="26"/>
        </w:rPr>
        <w:t>DROPPING PARTITIONS</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To drop a partition from Range Partition table, List Partition or Composite Partition table give the following command.</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Alter table sales drop partition p5;</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B2A5A">
        <w:rPr>
          <w:rFonts w:ascii="Times New Roman" w:eastAsia="Times New Roman" w:hAnsi="Times New Roman" w:cs="Times New Roman"/>
          <w:color w:val="000000"/>
          <w:sz w:val="27"/>
          <w:szCs w:val="27"/>
        </w:rPr>
        <w:t>Once you have drop the partition and if you have created a global index on the table.</w:t>
      </w:r>
      <w:proofErr w:type="gramEnd"/>
      <w:r w:rsidRPr="00CB2A5A">
        <w:rPr>
          <w:rFonts w:ascii="Times New Roman" w:eastAsia="Times New Roman" w:hAnsi="Times New Roman" w:cs="Times New Roman"/>
          <w:color w:val="000000"/>
          <w:sz w:val="27"/>
          <w:szCs w:val="27"/>
        </w:rPr>
        <w:t xml:space="preserve"> Then you have to rebuild the global index after dropping the partition by giving the following statement.</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 xml:space="preserve">Alter index </w:t>
      </w:r>
      <w:proofErr w:type="spellStart"/>
      <w:r w:rsidRPr="00CB2A5A">
        <w:rPr>
          <w:rFonts w:ascii="Courier New" w:eastAsia="Times New Roman" w:hAnsi="Courier New" w:cs="Courier New"/>
          <w:color w:val="000000"/>
          <w:sz w:val="27"/>
          <w:szCs w:val="27"/>
        </w:rPr>
        <w:t>sales_ind</w:t>
      </w:r>
      <w:proofErr w:type="spellEnd"/>
      <w:r w:rsidRPr="00CB2A5A">
        <w:rPr>
          <w:rFonts w:ascii="Courier New" w:eastAsia="Times New Roman" w:hAnsi="Courier New" w:cs="Courier New"/>
          <w:color w:val="000000"/>
          <w:sz w:val="27"/>
          <w:szCs w:val="27"/>
        </w:rPr>
        <w:t xml:space="preserve"> rebuild;</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To avoid rebuilding of indexes after dropping of the partitions you can also first delete all the records and then drop</w:t>
      </w:r>
      <w:r w:rsidRPr="00CB2A5A">
        <w:rPr>
          <w:rFonts w:ascii="Times New Roman" w:eastAsia="Times New Roman" w:hAnsi="Times New Roman" w:cs="Times New Roman"/>
          <w:color w:val="000000"/>
          <w:sz w:val="27"/>
          <w:szCs w:val="27"/>
        </w:rPr>
        <w:br/>
        <w:t>the partition like this</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lastRenderedPageBreak/>
        <w:t>Delete from sales where year=1994;</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Courier New" w:eastAsia="Times New Roman" w:hAnsi="Courier New" w:cs="Courier New"/>
          <w:color w:val="000000"/>
          <w:sz w:val="27"/>
          <w:szCs w:val="27"/>
        </w:rPr>
        <w:t>Alter table sales drop partition p4;</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This method is most appropriate for small </w:t>
      </w:r>
      <w:proofErr w:type="gramStart"/>
      <w:r w:rsidRPr="00CB2A5A">
        <w:rPr>
          <w:rFonts w:ascii="Times New Roman" w:eastAsia="Times New Roman" w:hAnsi="Times New Roman" w:cs="Times New Roman"/>
          <w:color w:val="000000"/>
          <w:sz w:val="27"/>
          <w:szCs w:val="27"/>
        </w:rPr>
        <w:t>tables,</w:t>
      </w:r>
      <w:proofErr w:type="gramEnd"/>
      <w:r w:rsidRPr="00CB2A5A">
        <w:rPr>
          <w:rFonts w:ascii="Times New Roman" w:eastAsia="Times New Roman" w:hAnsi="Times New Roman" w:cs="Times New Roman"/>
          <w:color w:val="000000"/>
          <w:sz w:val="27"/>
          <w:szCs w:val="27"/>
        </w:rPr>
        <w:t xml:space="preserve"> or for large tables when the partition being dropped contains a small percentage of the total data in the table.</w:t>
      </w:r>
    </w:p>
    <w:p w:rsidR="00CB2A5A" w:rsidRPr="00CB2A5A" w:rsidRDefault="00CB2A5A" w:rsidP="00CB2A5A">
      <w:pPr>
        <w:spacing w:before="100" w:beforeAutospacing="1" w:after="100" w:afterAutospacing="1" w:line="240" w:lineRule="auto"/>
        <w:rPr>
          <w:rFonts w:ascii="Times New Roman" w:eastAsia="Times New Roman" w:hAnsi="Times New Roman" w:cs="Times New Roman"/>
          <w:color w:val="000000"/>
          <w:sz w:val="27"/>
          <w:szCs w:val="27"/>
        </w:rPr>
      </w:pPr>
      <w:r w:rsidRPr="00CB2A5A">
        <w:rPr>
          <w:rFonts w:ascii="Times New Roman" w:eastAsia="Times New Roman" w:hAnsi="Times New Roman" w:cs="Times New Roman"/>
          <w:color w:val="000000"/>
          <w:sz w:val="27"/>
          <w:szCs w:val="27"/>
        </w:rPr>
        <w:t xml:space="preserve">Another method of dropping partitions is </w:t>
      </w:r>
      <w:proofErr w:type="gramStart"/>
      <w:r w:rsidRPr="00CB2A5A">
        <w:rPr>
          <w:rFonts w:ascii="Times New Roman" w:eastAsia="Times New Roman" w:hAnsi="Times New Roman" w:cs="Times New Roman"/>
          <w:color w:val="000000"/>
          <w:sz w:val="27"/>
          <w:szCs w:val="27"/>
        </w:rPr>
        <w:t>give</w:t>
      </w:r>
      <w:proofErr w:type="gramEnd"/>
      <w:r w:rsidRPr="00CB2A5A">
        <w:rPr>
          <w:rFonts w:ascii="Times New Roman" w:eastAsia="Times New Roman" w:hAnsi="Times New Roman" w:cs="Times New Roman"/>
          <w:color w:val="000000"/>
          <w:sz w:val="27"/>
          <w:szCs w:val="27"/>
        </w:rPr>
        <w:t xml:space="preserve"> the following statement.</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0"/>
          <w:szCs w:val="20"/>
        </w:rPr>
      </w:pPr>
      <w:r w:rsidRPr="00CB2A5A">
        <w:rPr>
          <w:rFonts w:ascii="Courier New" w:eastAsia="Arial Unicode MS" w:hAnsi="Courier New" w:cs="Courier New"/>
          <w:color w:val="000000"/>
          <w:sz w:val="24"/>
        </w:rPr>
        <w:t>ALTER TABLE sales DROP PARTITION p5 UPDATE GLOBAL INDEXES;</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hint="eastAsia"/>
          <w:color w:val="000000"/>
          <w:sz w:val="20"/>
          <w:szCs w:val="20"/>
        </w:rPr>
      </w:pPr>
      <w:r w:rsidRPr="00CB2A5A">
        <w:rPr>
          <w:rFonts w:ascii="Courier New" w:eastAsia="Arial Unicode MS" w:hAnsi="Courier New" w:cs="Courier New"/>
          <w:color w:val="000000"/>
          <w:sz w:val="24"/>
        </w:rPr>
        <w:t> </w:t>
      </w:r>
    </w:p>
    <w:p w:rsid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sz w:val="24"/>
          <w:szCs w:val="24"/>
        </w:rPr>
      </w:pPr>
      <w:r w:rsidRPr="00CB2A5A">
        <w:rPr>
          <w:rFonts w:ascii="Times New Roman" w:eastAsia="Arial Unicode MS" w:hAnsi="Times New Roman" w:cs="Times New Roman"/>
          <w:color w:val="000000"/>
          <w:sz w:val="24"/>
          <w:szCs w:val="24"/>
        </w:rPr>
        <w:t>This causes the global index to be updated at the time the partition is dropped.</w:t>
      </w:r>
    </w:p>
    <w:p w:rsidR="00CB2A5A" w:rsidRDefault="00CB2A5A" w:rsidP="00CB2A5A">
      <w:pPr>
        <w:pStyle w:val="Heading2"/>
        <w:keepNext/>
        <w:spacing w:before="200" w:beforeAutospacing="0" w:after="0" w:afterAutospacing="0" w:line="299" w:lineRule="atLeast"/>
        <w:rPr>
          <w:rFonts w:ascii="Cambria" w:hAnsi="Cambria"/>
          <w:color w:val="4F81BD"/>
          <w:sz w:val="26"/>
          <w:szCs w:val="26"/>
        </w:rPr>
      </w:pPr>
      <w:r>
        <w:rPr>
          <w:color w:val="4F81BD"/>
          <w:sz w:val="26"/>
          <w:szCs w:val="26"/>
        </w:rPr>
        <w:t>Exchanging a Range, Hash, or List Partition</w:t>
      </w:r>
    </w:p>
    <w:p w:rsidR="00CB2A5A" w:rsidRDefault="00CB2A5A" w:rsidP="00CB2A5A">
      <w:pPr>
        <w:pStyle w:val="bp"/>
        <w:rPr>
          <w:color w:val="000000"/>
          <w:sz w:val="27"/>
          <w:szCs w:val="27"/>
        </w:rPr>
      </w:pPr>
      <w:r>
        <w:rPr>
          <w:color w:val="000000"/>
          <w:sz w:val="27"/>
          <w:szCs w:val="27"/>
        </w:rPr>
        <w:t xml:space="preserve">To exchange a partition of a range, hash, or list-partitioned table with a </w:t>
      </w:r>
      <w:proofErr w:type="spellStart"/>
      <w:r>
        <w:rPr>
          <w:color w:val="000000"/>
          <w:sz w:val="27"/>
          <w:szCs w:val="27"/>
        </w:rPr>
        <w:t>nonpartitioned</w:t>
      </w:r>
      <w:proofErr w:type="spellEnd"/>
      <w:r>
        <w:rPr>
          <w:color w:val="000000"/>
          <w:sz w:val="27"/>
          <w:szCs w:val="27"/>
        </w:rPr>
        <w:t xml:space="preserve"> table, or the reverse, use the</w:t>
      </w:r>
      <w:r>
        <w:rPr>
          <w:rStyle w:val="apple-converted-space"/>
          <w:color w:val="000000"/>
          <w:sz w:val="27"/>
          <w:szCs w:val="27"/>
        </w:rPr>
        <w:t> </w:t>
      </w:r>
      <w:r>
        <w:rPr>
          <w:rStyle w:val="HTMLCode"/>
          <w:rFonts w:ascii="Arial Unicode MS" w:eastAsia="Arial Unicode MS" w:hAnsi="Arial Unicode MS" w:cs="Arial Unicode MS" w:hint="eastAsia"/>
          <w:color w:val="000000"/>
        </w:rPr>
        <w:t>ALTER TABLE ... EXCHANGE PARTITION</w:t>
      </w:r>
      <w:r>
        <w:rPr>
          <w:rStyle w:val="apple-converted-space"/>
          <w:color w:val="000000"/>
          <w:sz w:val="27"/>
          <w:szCs w:val="27"/>
        </w:rPr>
        <w:t> </w:t>
      </w:r>
      <w:r>
        <w:rPr>
          <w:color w:val="000000"/>
          <w:sz w:val="27"/>
          <w:szCs w:val="27"/>
        </w:rPr>
        <w:t xml:space="preserve">statement. An example of converting a partition into a </w:t>
      </w:r>
      <w:proofErr w:type="spellStart"/>
      <w:r>
        <w:rPr>
          <w:color w:val="000000"/>
          <w:sz w:val="27"/>
          <w:szCs w:val="27"/>
        </w:rPr>
        <w:t>nonpartitioned</w:t>
      </w:r>
      <w:proofErr w:type="spellEnd"/>
      <w:r>
        <w:rPr>
          <w:color w:val="000000"/>
          <w:sz w:val="27"/>
          <w:szCs w:val="27"/>
        </w:rPr>
        <w:t xml:space="preserve"> table follows. In this example, </w:t>
      </w:r>
      <w:proofErr w:type="spellStart"/>
      <w:r>
        <w:rPr>
          <w:color w:val="000000"/>
          <w:sz w:val="27"/>
          <w:szCs w:val="27"/>
        </w:rPr>
        <w:t>table</w:t>
      </w:r>
      <w:r>
        <w:rPr>
          <w:rStyle w:val="HTMLCode"/>
          <w:rFonts w:ascii="Arial Unicode MS" w:eastAsia="Arial Unicode MS" w:hAnsi="Arial Unicode MS" w:cs="Arial Unicode MS" w:hint="eastAsia"/>
          <w:color w:val="000000"/>
        </w:rPr>
        <w:t>stocks</w:t>
      </w:r>
      <w:proofErr w:type="spellEnd"/>
      <w:r>
        <w:rPr>
          <w:rStyle w:val="apple-converted-space"/>
          <w:color w:val="000000"/>
          <w:sz w:val="27"/>
          <w:szCs w:val="27"/>
        </w:rPr>
        <w:t> </w:t>
      </w:r>
      <w:r>
        <w:rPr>
          <w:color w:val="000000"/>
          <w:sz w:val="27"/>
          <w:szCs w:val="27"/>
        </w:rPr>
        <w:t>can be range, hash, or list partitioned.</w:t>
      </w:r>
    </w:p>
    <w:p w:rsidR="00CB2A5A" w:rsidRDefault="00CB2A5A" w:rsidP="00CB2A5A">
      <w:pPr>
        <w:pStyle w:val="HTMLPreformatted"/>
        <w:rPr>
          <w:rFonts w:ascii="Arial Unicode MS" w:eastAsia="Arial Unicode MS" w:hAnsi="Arial Unicode MS" w:cs="Arial Unicode MS"/>
          <w:color w:val="000000"/>
        </w:rPr>
      </w:pPr>
      <w:r>
        <w:rPr>
          <w:rFonts w:eastAsia="Arial Unicode MS"/>
          <w:color w:val="000000"/>
          <w:sz w:val="24"/>
          <w:szCs w:val="24"/>
        </w:rPr>
        <w:t>ALTER TABLE stocks</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EXCHANGE PARTITION p3 WITH stock_table_3;</w:t>
      </w:r>
    </w:p>
    <w:p w:rsidR="00CB2A5A" w:rsidRDefault="00CB2A5A" w:rsidP="00CB2A5A">
      <w:pPr>
        <w:pStyle w:val="HTMLPreformatted"/>
        <w:rPr>
          <w:rFonts w:ascii="Arial Unicode MS" w:eastAsia="Arial Unicode MS" w:hAnsi="Arial Unicode MS" w:cs="Arial Unicode MS" w:hint="eastAsia"/>
          <w:color w:val="000000"/>
        </w:rPr>
      </w:pPr>
      <w:r>
        <w:rPr>
          <w:rFonts w:ascii="Arial Unicode MS" w:eastAsia="Arial Unicode MS" w:hAnsi="Arial Unicode MS" w:cs="Arial Unicode MS" w:hint="eastAsia"/>
          <w:color w:val="000000"/>
        </w:rPr>
        <w:t> </w:t>
      </w:r>
    </w:p>
    <w:p w:rsidR="00CB2A5A" w:rsidRDefault="00CB2A5A" w:rsidP="00CB2A5A">
      <w:pPr>
        <w:pStyle w:val="Heading2"/>
        <w:keepNext/>
        <w:spacing w:before="200" w:beforeAutospacing="0" w:after="0" w:afterAutospacing="0" w:line="299" w:lineRule="atLeast"/>
        <w:rPr>
          <w:rFonts w:ascii="Cambria" w:hAnsi="Cambria" w:hint="eastAsia"/>
          <w:color w:val="4F81BD"/>
          <w:sz w:val="26"/>
          <w:szCs w:val="26"/>
        </w:rPr>
      </w:pPr>
      <w:r>
        <w:rPr>
          <w:color w:val="4F81BD"/>
          <w:sz w:val="26"/>
          <w:szCs w:val="26"/>
        </w:rPr>
        <w:t>Merging Partitions</w:t>
      </w:r>
    </w:p>
    <w:p w:rsidR="00CB2A5A" w:rsidRDefault="00CB2A5A" w:rsidP="00CB2A5A">
      <w:pPr>
        <w:pStyle w:val="bp"/>
        <w:rPr>
          <w:color w:val="000000"/>
          <w:sz w:val="27"/>
          <w:szCs w:val="27"/>
        </w:rPr>
      </w:pPr>
      <w:r>
        <w:rPr>
          <w:color w:val="000000"/>
          <w:sz w:val="27"/>
          <w:szCs w:val="27"/>
        </w:rPr>
        <w:t>Use the</w:t>
      </w:r>
      <w:r>
        <w:rPr>
          <w:rStyle w:val="apple-converted-space"/>
          <w:color w:val="000000"/>
          <w:sz w:val="27"/>
          <w:szCs w:val="27"/>
        </w:rPr>
        <w:t> </w:t>
      </w:r>
      <w:r>
        <w:rPr>
          <w:rStyle w:val="HTMLCode"/>
          <w:rFonts w:ascii="Arial Unicode MS" w:eastAsia="Arial Unicode MS" w:hAnsi="Arial Unicode MS" w:cs="Arial Unicode MS" w:hint="eastAsia"/>
          <w:color w:val="000000"/>
        </w:rPr>
        <w:t>ALTER TABLE ... MERGE PARTITIONS</w:t>
      </w:r>
      <w:r>
        <w:rPr>
          <w:rStyle w:val="apple-converted-space"/>
          <w:color w:val="000000"/>
          <w:sz w:val="27"/>
          <w:szCs w:val="27"/>
        </w:rPr>
        <w:t> </w:t>
      </w:r>
      <w:r>
        <w:rPr>
          <w:color w:val="000000"/>
          <w:sz w:val="27"/>
          <w:szCs w:val="27"/>
        </w:rPr>
        <w:t>statement to merge the contents of two partitions into one partition. Te two original partitions are dropped, as are any corresponding local indexes.</w:t>
      </w:r>
    </w:p>
    <w:p w:rsidR="00CB2A5A" w:rsidRDefault="00CB2A5A" w:rsidP="00CB2A5A">
      <w:pPr>
        <w:pStyle w:val="bp"/>
        <w:rPr>
          <w:color w:val="000000"/>
          <w:sz w:val="27"/>
          <w:szCs w:val="27"/>
        </w:rPr>
      </w:pPr>
      <w:r>
        <w:rPr>
          <w:color w:val="000000"/>
          <w:sz w:val="27"/>
          <w:szCs w:val="27"/>
        </w:rPr>
        <w:t xml:space="preserve">You cannot use this statement for a hash-partitioned table or for hash </w:t>
      </w:r>
      <w:proofErr w:type="spellStart"/>
      <w:r>
        <w:rPr>
          <w:color w:val="000000"/>
          <w:sz w:val="27"/>
          <w:szCs w:val="27"/>
        </w:rPr>
        <w:t>subpartitions</w:t>
      </w:r>
      <w:proofErr w:type="spellEnd"/>
      <w:r>
        <w:rPr>
          <w:color w:val="000000"/>
          <w:sz w:val="27"/>
          <w:szCs w:val="27"/>
        </w:rPr>
        <w:t xml:space="preserve"> of a composite-partitioned table.</w:t>
      </w:r>
    </w:p>
    <w:p w:rsidR="00CB2A5A" w:rsidRDefault="00CB2A5A" w:rsidP="00CB2A5A">
      <w:pPr>
        <w:pStyle w:val="bp"/>
        <w:rPr>
          <w:color w:val="000000"/>
          <w:sz w:val="27"/>
          <w:szCs w:val="27"/>
        </w:rPr>
      </w:pPr>
      <w:r>
        <w:rPr>
          <w:color w:val="000000"/>
          <w:sz w:val="27"/>
          <w:szCs w:val="27"/>
        </w:rPr>
        <w:t xml:space="preserve">You can only </w:t>
      </w:r>
      <w:proofErr w:type="gramStart"/>
      <w:r>
        <w:rPr>
          <w:color w:val="000000"/>
          <w:sz w:val="27"/>
          <w:szCs w:val="27"/>
        </w:rPr>
        <w:t>merged</w:t>
      </w:r>
      <w:proofErr w:type="gramEnd"/>
      <w:r>
        <w:rPr>
          <w:color w:val="000000"/>
          <w:sz w:val="27"/>
          <w:szCs w:val="27"/>
        </w:rPr>
        <w:t xml:space="preserve"> two adjacent partitions, you cannot merge non adjacent partitions.</w:t>
      </w:r>
    </w:p>
    <w:p w:rsidR="00CB2A5A" w:rsidRDefault="00CB2A5A" w:rsidP="00CB2A5A">
      <w:pPr>
        <w:pStyle w:val="bp"/>
        <w:rPr>
          <w:color w:val="000000"/>
          <w:sz w:val="27"/>
          <w:szCs w:val="27"/>
        </w:rPr>
      </w:pPr>
      <w:r>
        <w:rPr>
          <w:color w:val="000000"/>
          <w:sz w:val="27"/>
          <w:szCs w:val="27"/>
        </w:rPr>
        <w:t>For example the merge the partition p2 and p3 into one partition p23 give the following statement.</w:t>
      </w:r>
    </w:p>
    <w:p w:rsidR="00CB2A5A" w:rsidRDefault="00CB2A5A" w:rsidP="00CB2A5A">
      <w:pPr>
        <w:pStyle w:val="bp"/>
        <w:spacing w:before="0" w:beforeAutospacing="0" w:after="0" w:afterAutospacing="0"/>
        <w:rPr>
          <w:color w:val="000000"/>
          <w:sz w:val="27"/>
          <w:szCs w:val="27"/>
        </w:rPr>
      </w:pPr>
      <w:r>
        <w:rPr>
          <w:rFonts w:ascii="Courier New" w:hAnsi="Courier New" w:cs="Courier New"/>
          <w:color w:val="000000"/>
          <w:sz w:val="27"/>
          <w:szCs w:val="27"/>
        </w:rPr>
        <w:t>Alter table sales merge partition p2 and p3 into</w:t>
      </w:r>
    </w:p>
    <w:p w:rsidR="00CB2A5A" w:rsidRDefault="00CB2A5A" w:rsidP="00CB2A5A">
      <w:pPr>
        <w:pStyle w:val="bp"/>
        <w:spacing w:before="0" w:beforeAutospacing="0" w:after="0" w:afterAutospacing="0"/>
        <w:ind w:left="720" w:firstLine="720"/>
        <w:rPr>
          <w:color w:val="000000"/>
          <w:sz w:val="27"/>
          <w:szCs w:val="27"/>
        </w:rPr>
      </w:pPr>
      <w:proofErr w:type="gramStart"/>
      <w:r>
        <w:rPr>
          <w:rFonts w:ascii="Courier New" w:hAnsi="Courier New" w:cs="Courier New"/>
          <w:color w:val="000000"/>
          <w:sz w:val="27"/>
          <w:szCs w:val="27"/>
        </w:rPr>
        <w:t>partition</w:t>
      </w:r>
      <w:proofErr w:type="gramEnd"/>
      <w:r>
        <w:rPr>
          <w:rFonts w:ascii="Courier New" w:hAnsi="Courier New" w:cs="Courier New"/>
          <w:color w:val="000000"/>
          <w:sz w:val="27"/>
          <w:szCs w:val="27"/>
        </w:rPr>
        <w:t xml:space="preserve"> p23;</w:t>
      </w:r>
    </w:p>
    <w:p w:rsidR="00CB2A5A" w:rsidRDefault="00CB2A5A" w:rsidP="00CB2A5A">
      <w:pPr>
        <w:pStyle w:val="Heading2"/>
        <w:keepNext/>
        <w:spacing w:before="200" w:beforeAutospacing="0" w:after="0" w:afterAutospacing="0" w:line="299" w:lineRule="atLeast"/>
        <w:rPr>
          <w:rFonts w:ascii="Cambria" w:hAnsi="Cambria"/>
          <w:color w:val="4F81BD"/>
          <w:sz w:val="26"/>
          <w:szCs w:val="26"/>
        </w:rPr>
      </w:pPr>
      <w:r>
        <w:rPr>
          <w:color w:val="4F81BD"/>
          <w:sz w:val="26"/>
          <w:szCs w:val="26"/>
        </w:rPr>
        <w:lastRenderedPageBreak/>
        <w:t>Modifying Partitions: Adding Values</w:t>
      </w:r>
    </w:p>
    <w:p w:rsidR="00CB2A5A" w:rsidRDefault="00CB2A5A" w:rsidP="00CB2A5A">
      <w:pPr>
        <w:pStyle w:val="bp"/>
        <w:rPr>
          <w:color w:val="000000"/>
          <w:sz w:val="27"/>
          <w:szCs w:val="27"/>
        </w:rPr>
      </w:pPr>
      <w:r>
        <w:rPr>
          <w:color w:val="000000"/>
          <w:sz w:val="27"/>
          <w:szCs w:val="27"/>
        </w:rPr>
        <w:t>Use the</w:t>
      </w:r>
      <w:r>
        <w:rPr>
          <w:rStyle w:val="apple-converted-space"/>
          <w:color w:val="000000"/>
          <w:sz w:val="27"/>
          <w:szCs w:val="27"/>
        </w:rPr>
        <w:t> </w:t>
      </w:r>
      <w:r>
        <w:rPr>
          <w:rStyle w:val="HTMLCode"/>
          <w:rFonts w:ascii="Arial Unicode MS" w:eastAsia="Arial Unicode MS" w:hAnsi="Arial Unicode MS" w:cs="Arial Unicode MS" w:hint="eastAsia"/>
          <w:color w:val="000000"/>
        </w:rPr>
        <w:t>MODIFY PARTITION ... ADD VALUES</w:t>
      </w:r>
      <w:r>
        <w:rPr>
          <w:rStyle w:val="apple-converted-space"/>
          <w:color w:val="000000"/>
          <w:sz w:val="27"/>
          <w:szCs w:val="27"/>
        </w:rPr>
        <w:t> </w:t>
      </w:r>
      <w:r>
        <w:rPr>
          <w:color w:val="000000"/>
          <w:sz w:val="27"/>
          <w:szCs w:val="27"/>
        </w:rPr>
        <w:t>clause of the</w:t>
      </w:r>
      <w:r>
        <w:rPr>
          <w:rStyle w:val="apple-converted-space"/>
          <w:color w:val="000000"/>
          <w:sz w:val="27"/>
          <w:szCs w:val="27"/>
        </w:rPr>
        <w:t> </w:t>
      </w:r>
      <w:r>
        <w:rPr>
          <w:rStyle w:val="HTMLCode"/>
          <w:rFonts w:ascii="Arial Unicode MS" w:eastAsia="Arial Unicode MS" w:hAnsi="Arial Unicode MS" w:cs="Arial Unicode MS" w:hint="eastAsia"/>
          <w:color w:val="000000"/>
        </w:rPr>
        <w:t>ALTER TABLE</w:t>
      </w:r>
      <w:r>
        <w:rPr>
          <w:rStyle w:val="apple-converted-space"/>
          <w:color w:val="000000"/>
          <w:sz w:val="27"/>
          <w:szCs w:val="27"/>
        </w:rPr>
        <w:t> </w:t>
      </w:r>
      <w:r>
        <w:rPr>
          <w:color w:val="000000"/>
          <w:sz w:val="27"/>
          <w:szCs w:val="27"/>
        </w:rPr>
        <w:t xml:space="preserve">statement to extend the value list of an existing partition. Literal values being added must not have been included in any other partition's value list. The partition value list for any corresponding local index partition is correspondingly extended, and any global </w:t>
      </w:r>
      <w:proofErr w:type="gramStart"/>
      <w:r>
        <w:rPr>
          <w:color w:val="000000"/>
          <w:sz w:val="27"/>
          <w:szCs w:val="27"/>
        </w:rPr>
        <w:t>index, or global or local index partitions, remain</w:t>
      </w:r>
      <w:proofErr w:type="gramEnd"/>
      <w:r>
        <w:rPr>
          <w:color w:val="000000"/>
          <w:sz w:val="27"/>
          <w:szCs w:val="27"/>
        </w:rPr>
        <w:t xml:space="preserve"> usable.</w:t>
      </w:r>
    </w:p>
    <w:p w:rsidR="00CB2A5A" w:rsidRDefault="00CB2A5A" w:rsidP="00CB2A5A">
      <w:pPr>
        <w:pStyle w:val="bp"/>
        <w:rPr>
          <w:color w:val="000000"/>
          <w:sz w:val="27"/>
          <w:szCs w:val="27"/>
        </w:rPr>
      </w:pPr>
      <w:r>
        <w:rPr>
          <w:color w:val="000000"/>
          <w:sz w:val="27"/>
          <w:szCs w:val="27"/>
        </w:rPr>
        <w:t>The following statement adds a new set of cities (</w:t>
      </w:r>
      <w:r>
        <w:rPr>
          <w:rStyle w:val="HTMLCode"/>
          <w:rFonts w:ascii="Arial Unicode MS" w:eastAsia="Arial Unicode MS" w:hAnsi="Arial Unicode MS" w:cs="Arial Unicode MS" w:hint="eastAsia"/>
          <w:color w:val="000000"/>
        </w:rPr>
        <w:t>'KOCHI', 'MANGALORE'</w:t>
      </w:r>
      <w:r>
        <w:rPr>
          <w:color w:val="000000"/>
          <w:sz w:val="27"/>
          <w:szCs w:val="27"/>
        </w:rPr>
        <w:t>) to an existing partition list.</w:t>
      </w:r>
    </w:p>
    <w:p w:rsidR="00CB2A5A" w:rsidRDefault="00CB2A5A" w:rsidP="00CB2A5A">
      <w:pPr>
        <w:pStyle w:val="HTMLPreformatted"/>
        <w:rPr>
          <w:rFonts w:ascii="Arial Unicode MS" w:eastAsia="Arial Unicode MS" w:hAnsi="Arial Unicode MS" w:cs="Arial Unicode MS"/>
          <w:color w:val="000000"/>
        </w:rPr>
      </w:pPr>
      <w:r>
        <w:rPr>
          <w:rFonts w:eastAsia="Arial Unicode MS"/>
          <w:color w:val="000000"/>
          <w:sz w:val="24"/>
          <w:szCs w:val="24"/>
        </w:rPr>
        <w:t>ALTER TABLE customers</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xml:space="preserve">   MODIFY PARTITION </w:t>
      </w:r>
      <w:proofErr w:type="spellStart"/>
      <w:r>
        <w:rPr>
          <w:rFonts w:eastAsia="Arial Unicode MS"/>
          <w:color w:val="000000"/>
          <w:sz w:val="24"/>
          <w:szCs w:val="24"/>
        </w:rPr>
        <w:t>south_india</w:t>
      </w:r>
      <w:proofErr w:type="spellEnd"/>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ADD VALUES ('KOCHI', 'MANGALORE');</w:t>
      </w:r>
    </w:p>
    <w:p w:rsidR="00CB2A5A" w:rsidRDefault="00CB2A5A" w:rsidP="00CB2A5A">
      <w:pPr>
        <w:pStyle w:val="Heading2"/>
        <w:keepNext/>
        <w:spacing w:before="200" w:beforeAutospacing="0" w:after="0" w:afterAutospacing="0" w:line="299" w:lineRule="atLeast"/>
        <w:rPr>
          <w:rFonts w:ascii="Cambria" w:hAnsi="Cambria" w:hint="eastAsia"/>
          <w:color w:val="4F81BD"/>
          <w:sz w:val="26"/>
          <w:szCs w:val="26"/>
        </w:rPr>
      </w:pPr>
      <w:r>
        <w:rPr>
          <w:color w:val="4F81BD"/>
          <w:sz w:val="26"/>
          <w:szCs w:val="26"/>
        </w:rPr>
        <w:t>Modifying Partitions: Dropping Values</w:t>
      </w:r>
    </w:p>
    <w:p w:rsidR="00CB2A5A" w:rsidRDefault="00CB2A5A" w:rsidP="00CB2A5A">
      <w:pPr>
        <w:pStyle w:val="bp"/>
        <w:rPr>
          <w:color w:val="000000"/>
          <w:sz w:val="27"/>
          <w:szCs w:val="27"/>
        </w:rPr>
      </w:pPr>
      <w:r>
        <w:rPr>
          <w:color w:val="000000"/>
          <w:sz w:val="27"/>
          <w:szCs w:val="27"/>
        </w:rPr>
        <w:t>Use the</w:t>
      </w:r>
      <w:r>
        <w:rPr>
          <w:rStyle w:val="apple-converted-space"/>
          <w:color w:val="000000"/>
          <w:sz w:val="27"/>
          <w:szCs w:val="27"/>
        </w:rPr>
        <w:t> </w:t>
      </w:r>
      <w:r>
        <w:rPr>
          <w:rStyle w:val="HTMLCode"/>
          <w:rFonts w:ascii="Arial Unicode MS" w:eastAsia="Arial Unicode MS" w:hAnsi="Arial Unicode MS" w:cs="Arial Unicode MS" w:hint="eastAsia"/>
          <w:color w:val="000000"/>
        </w:rPr>
        <w:t>MODIFY PARTITION ... DROP VALUES</w:t>
      </w:r>
      <w:r>
        <w:rPr>
          <w:rStyle w:val="apple-converted-space"/>
          <w:color w:val="000000"/>
          <w:sz w:val="27"/>
          <w:szCs w:val="27"/>
        </w:rPr>
        <w:t> </w:t>
      </w:r>
      <w:r>
        <w:rPr>
          <w:color w:val="000000"/>
          <w:sz w:val="27"/>
          <w:szCs w:val="27"/>
        </w:rPr>
        <w:t>clause of the</w:t>
      </w:r>
      <w:r>
        <w:rPr>
          <w:rStyle w:val="apple-converted-space"/>
          <w:color w:val="000000"/>
          <w:sz w:val="27"/>
          <w:szCs w:val="27"/>
        </w:rPr>
        <w:t> </w:t>
      </w:r>
      <w:r>
        <w:rPr>
          <w:rStyle w:val="HTMLCode"/>
          <w:rFonts w:ascii="Arial Unicode MS" w:eastAsia="Arial Unicode MS" w:hAnsi="Arial Unicode MS" w:cs="Arial Unicode MS" w:hint="eastAsia"/>
          <w:color w:val="000000"/>
        </w:rPr>
        <w:t>ALTER TABLE</w:t>
      </w:r>
      <w:r>
        <w:rPr>
          <w:rStyle w:val="apple-converted-space"/>
          <w:color w:val="000000"/>
          <w:sz w:val="27"/>
          <w:szCs w:val="27"/>
        </w:rPr>
        <w:t> </w:t>
      </w:r>
      <w:r>
        <w:rPr>
          <w:color w:val="000000"/>
          <w:sz w:val="27"/>
          <w:szCs w:val="27"/>
        </w:rPr>
        <w:t xml:space="preserve">statement to remove literal values from the value list of an existing partition. The statement is always executed with validation, meaning that it checks to see if any rows exist in the </w:t>
      </w:r>
      <w:proofErr w:type="gramStart"/>
      <w:r>
        <w:rPr>
          <w:color w:val="000000"/>
          <w:sz w:val="27"/>
          <w:szCs w:val="27"/>
        </w:rPr>
        <w:t>partition that correspond</w:t>
      </w:r>
      <w:proofErr w:type="gramEnd"/>
      <w:r>
        <w:rPr>
          <w:color w:val="000000"/>
          <w:sz w:val="27"/>
          <w:szCs w:val="27"/>
        </w:rPr>
        <w:t xml:space="preserve"> to the set of values being dropped. If any such rows are found then Oracle returns an error message and the operation fails. When necessary, use a</w:t>
      </w:r>
      <w:r>
        <w:rPr>
          <w:rStyle w:val="apple-converted-space"/>
          <w:color w:val="000000"/>
          <w:sz w:val="27"/>
          <w:szCs w:val="27"/>
        </w:rPr>
        <w:t> </w:t>
      </w:r>
      <w:r>
        <w:rPr>
          <w:rStyle w:val="HTMLCode"/>
          <w:rFonts w:ascii="Arial Unicode MS" w:eastAsia="Arial Unicode MS" w:hAnsi="Arial Unicode MS" w:cs="Arial Unicode MS" w:hint="eastAsia"/>
          <w:color w:val="000000"/>
        </w:rPr>
        <w:t>DELETE</w:t>
      </w:r>
      <w:r>
        <w:rPr>
          <w:rStyle w:val="apple-converted-space"/>
          <w:color w:val="000000"/>
          <w:sz w:val="27"/>
          <w:szCs w:val="27"/>
        </w:rPr>
        <w:t> </w:t>
      </w:r>
      <w:r>
        <w:rPr>
          <w:color w:val="000000"/>
          <w:sz w:val="27"/>
          <w:szCs w:val="27"/>
        </w:rPr>
        <w:t>statement to delete corresponding rows from the table before attempting to drop values.</w:t>
      </w:r>
    </w:p>
    <w:p w:rsidR="00CB2A5A" w:rsidRDefault="00CB2A5A" w:rsidP="00CB2A5A">
      <w:pPr>
        <w:pStyle w:val="nb"/>
        <w:rPr>
          <w:color w:val="000000"/>
          <w:sz w:val="27"/>
          <w:szCs w:val="27"/>
        </w:rPr>
      </w:pPr>
      <w:r>
        <w:rPr>
          <w:color w:val="000000"/>
          <w:sz w:val="27"/>
          <w:szCs w:val="27"/>
        </w:rPr>
        <w:t>You cannot drop all literal values from the value list describing the partition. You must use the</w:t>
      </w:r>
      <w:r>
        <w:rPr>
          <w:rStyle w:val="apple-converted-space"/>
          <w:color w:val="000000"/>
          <w:sz w:val="27"/>
          <w:szCs w:val="27"/>
        </w:rPr>
        <w:t> </w:t>
      </w:r>
      <w:r>
        <w:rPr>
          <w:rStyle w:val="HTMLCode"/>
          <w:rFonts w:ascii="Arial Unicode MS" w:eastAsia="Arial Unicode MS" w:hAnsi="Arial Unicode MS" w:cs="Arial Unicode MS" w:hint="eastAsia"/>
          <w:color w:val="000000"/>
        </w:rPr>
        <w:t xml:space="preserve">ALTER TABLE ... DROP </w:t>
      </w:r>
      <w:proofErr w:type="spellStart"/>
      <w:r>
        <w:rPr>
          <w:rStyle w:val="HTMLCode"/>
          <w:rFonts w:ascii="Arial Unicode MS" w:eastAsia="Arial Unicode MS" w:hAnsi="Arial Unicode MS" w:cs="Arial Unicode MS" w:hint="eastAsia"/>
          <w:color w:val="000000"/>
        </w:rPr>
        <w:t>PARTITION</w:t>
      </w:r>
      <w:r>
        <w:rPr>
          <w:color w:val="000000"/>
          <w:sz w:val="27"/>
          <w:szCs w:val="27"/>
        </w:rPr>
        <w:t>statement</w:t>
      </w:r>
      <w:proofErr w:type="spellEnd"/>
      <w:r>
        <w:rPr>
          <w:color w:val="000000"/>
          <w:sz w:val="27"/>
          <w:szCs w:val="27"/>
        </w:rPr>
        <w:t xml:space="preserve"> instead. </w:t>
      </w:r>
    </w:p>
    <w:p w:rsidR="00CB2A5A" w:rsidRDefault="00CB2A5A" w:rsidP="00CB2A5A">
      <w:pPr>
        <w:pStyle w:val="bp"/>
        <w:rPr>
          <w:color w:val="000000"/>
          <w:sz w:val="27"/>
          <w:szCs w:val="27"/>
        </w:rPr>
      </w:pPr>
      <w:r>
        <w:rPr>
          <w:color w:val="000000"/>
          <w:sz w:val="27"/>
          <w:szCs w:val="27"/>
        </w:rPr>
        <w:t>The partition value list for any corresponding local index partition reflects the new value list, and any global index, or global or local index partitions, remain usable.</w:t>
      </w:r>
    </w:p>
    <w:p w:rsidR="00CB2A5A" w:rsidRDefault="00CB2A5A" w:rsidP="00CB2A5A">
      <w:pPr>
        <w:pStyle w:val="bp"/>
        <w:rPr>
          <w:color w:val="000000"/>
          <w:sz w:val="27"/>
          <w:szCs w:val="27"/>
        </w:rPr>
      </w:pPr>
      <w:r>
        <w:rPr>
          <w:color w:val="000000"/>
          <w:sz w:val="27"/>
          <w:szCs w:val="27"/>
        </w:rPr>
        <w:t>The statement below drops a set of cities (‘</w:t>
      </w:r>
      <w:r>
        <w:rPr>
          <w:rStyle w:val="HTMLCode"/>
          <w:rFonts w:ascii="Arial Unicode MS" w:eastAsia="Arial Unicode MS" w:hAnsi="Arial Unicode MS" w:cs="Arial Unicode MS" w:hint="eastAsia"/>
          <w:color w:val="000000"/>
        </w:rPr>
        <w:t>KOCHI'</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rFonts w:ascii="Arial Unicode MS" w:eastAsia="Arial Unicode MS" w:hAnsi="Arial Unicode MS" w:cs="Arial Unicode MS" w:hint="eastAsia"/>
          <w:color w:val="000000"/>
        </w:rPr>
        <w:t>'MANGALORE'</w:t>
      </w:r>
      <w:r>
        <w:rPr>
          <w:color w:val="000000"/>
          <w:sz w:val="27"/>
          <w:szCs w:val="27"/>
        </w:rPr>
        <w:t>) from an existing partition value list.</w:t>
      </w:r>
    </w:p>
    <w:p w:rsidR="00CB2A5A" w:rsidRDefault="00CB2A5A" w:rsidP="00CB2A5A">
      <w:pPr>
        <w:pStyle w:val="HTMLPreformatted"/>
        <w:rPr>
          <w:rFonts w:ascii="Arial Unicode MS" w:eastAsia="Arial Unicode MS" w:hAnsi="Arial Unicode MS" w:cs="Arial Unicode MS"/>
          <w:color w:val="000000"/>
        </w:rPr>
      </w:pPr>
      <w:r>
        <w:rPr>
          <w:rFonts w:eastAsia="Arial Unicode MS"/>
          <w:color w:val="000000"/>
          <w:sz w:val="24"/>
          <w:szCs w:val="24"/>
        </w:rPr>
        <w:t>ALTER TABLE customers</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xml:space="preserve">   MODIFY PARTITION </w:t>
      </w:r>
      <w:proofErr w:type="spellStart"/>
      <w:r>
        <w:rPr>
          <w:rFonts w:eastAsia="Arial Unicode MS"/>
          <w:color w:val="000000"/>
          <w:sz w:val="24"/>
          <w:szCs w:val="24"/>
        </w:rPr>
        <w:t>south_india</w:t>
      </w:r>
      <w:proofErr w:type="spellEnd"/>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DROP VALUES (‘KOCHI’,’MANGALORE’);</w:t>
      </w:r>
    </w:p>
    <w:p w:rsidR="00CB2A5A" w:rsidRDefault="00CB2A5A" w:rsidP="00CB2A5A">
      <w:pPr>
        <w:pStyle w:val="Heading2"/>
        <w:keepNext/>
        <w:spacing w:before="200" w:beforeAutospacing="0" w:after="0" w:afterAutospacing="0" w:line="299" w:lineRule="atLeast"/>
        <w:rPr>
          <w:rFonts w:ascii="Cambria" w:hAnsi="Cambria" w:hint="eastAsia"/>
          <w:color w:val="4F81BD"/>
          <w:sz w:val="26"/>
          <w:szCs w:val="26"/>
        </w:rPr>
      </w:pPr>
      <w:r>
        <w:rPr>
          <w:color w:val="4F81BD"/>
          <w:sz w:val="26"/>
          <w:szCs w:val="26"/>
        </w:rPr>
        <w:t>SPLITTING PARTITIONS</w:t>
      </w:r>
    </w:p>
    <w:p w:rsidR="00CB2A5A" w:rsidRDefault="00CB2A5A" w:rsidP="00CB2A5A">
      <w:pPr>
        <w:pStyle w:val="HTMLPreformatted"/>
        <w:rPr>
          <w:rFonts w:ascii="Arial Unicode MS" w:eastAsia="Arial Unicode MS" w:hAnsi="Arial Unicode MS" w:cs="Arial Unicode MS"/>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xml:space="preserve">You can split a single partition into two partitions. For example to split the partition p5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xml:space="preserve"> </w:t>
      </w:r>
      <w:proofErr w:type="gramStart"/>
      <w:r>
        <w:rPr>
          <w:rFonts w:ascii="Times New Roman" w:eastAsia="Arial Unicode MS" w:hAnsi="Times New Roman" w:cs="Times New Roman"/>
          <w:color w:val="000000"/>
          <w:sz w:val="24"/>
          <w:szCs w:val="24"/>
        </w:rPr>
        <w:t>of</w:t>
      </w:r>
      <w:proofErr w:type="gramEnd"/>
      <w:r>
        <w:rPr>
          <w:rFonts w:ascii="Times New Roman" w:eastAsia="Arial Unicode MS" w:hAnsi="Times New Roman" w:cs="Times New Roman"/>
          <w:color w:val="000000"/>
          <w:sz w:val="24"/>
          <w:szCs w:val="24"/>
        </w:rPr>
        <w:t xml:space="preserve"> sales table into two partitions give the following command</w:t>
      </w:r>
    </w:p>
    <w:p w:rsidR="00CB2A5A" w:rsidRDefault="00CB2A5A" w:rsidP="00CB2A5A">
      <w:pPr>
        <w:pStyle w:val="HTMLPreformatted"/>
        <w:rPr>
          <w:rFonts w:ascii="Arial Unicode MS" w:eastAsia="Arial Unicode MS" w:hAnsi="Arial Unicode MS" w:cs="Arial Unicode MS" w:hint="eastAsia"/>
          <w:color w:val="000000"/>
        </w:rPr>
      </w:pPr>
      <w:r>
        <w:rPr>
          <w:rFonts w:ascii="Arial Unicode MS" w:eastAsia="Arial Unicode MS" w:hAnsi="Arial Unicode MS" w:cs="Arial Unicode MS" w:hint="eastAsia"/>
          <w:color w:val="000000"/>
        </w:rPr>
        <w:t> </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xml:space="preserve">Alter table sales split partition p5 into </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(Partition p6 values less than (1996),</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lastRenderedPageBreak/>
        <w:t>   Partition p7 values less then (MAXVALUE));</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w:t>
      </w:r>
    </w:p>
    <w:p w:rsidR="00CB2A5A" w:rsidRDefault="00CB2A5A" w:rsidP="00CB2A5A">
      <w:pPr>
        <w:pStyle w:val="Heading2"/>
        <w:keepNext/>
        <w:spacing w:before="200" w:beforeAutospacing="0" w:after="0" w:afterAutospacing="0" w:line="299" w:lineRule="atLeast"/>
        <w:rPr>
          <w:rFonts w:ascii="Cambria" w:hAnsi="Cambria" w:hint="eastAsia"/>
          <w:color w:val="4F81BD"/>
          <w:sz w:val="26"/>
          <w:szCs w:val="26"/>
        </w:rPr>
      </w:pPr>
      <w:r>
        <w:rPr>
          <w:color w:val="4F81BD"/>
          <w:sz w:val="26"/>
          <w:szCs w:val="26"/>
        </w:rPr>
        <w:t>TRUNCATING PARTITON</w:t>
      </w:r>
    </w:p>
    <w:p w:rsidR="00CB2A5A" w:rsidRDefault="00CB2A5A" w:rsidP="00CB2A5A">
      <w:pPr>
        <w:pStyle w:val="HTMLPreformatted"/>
        <w:rPr>
          <w:rFonts w:ascii="Arial Unicode MS" w:eastAsia="Arial Unicode MS" w:hAnsi="Arial Unicode MS" w:cs="Arial Unicode MS"/>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xml:space="preserve">Truncating a partition will delete all rows from the partition.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To truncate a partition give the following statement</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Alter table sales truncate partition p5;</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w:t>
      </w:r>
    </w:p>
    <w:p w:rsidR="00CB2A5A" w:rsidRDefault="00CB2A5A" w:rsidP="00CB2A5A">
      <w:pPr>
        <w:pStyle w:val="Heading2"/>
        <w:keepNext/>
        <w:spacing w:before="200" w:beforeAutospacing="0" w:after="0" w:afterAutospacing="0" w:line="299" w:lineRule="atLeast"/>
        <w:rPr>
          <w:rFonts w:ascii="Cambria" w:hAnsi="Cambria" w:hint="eastAsia"/>
          <w:color w:val="4F81BD"/>
          <w:sz w:val="26"/>
          <w:szCs w:val="26"/>
        </w:rPr>
      </w:pPr>
      <w:r>
        <w:rPr>
          <w:color w:val="4F81BD"/>
          <w:sz w:val="26"/>
          <w:szCs w:val="26"/>
        </w:rPr>
        <w:t>LISTING INFORMATION ABOUT PARTITION TABLES</w:t>
      </w:r>
    </w:p>
    <w:p w:rsidR="00CB2A5A" w:rsidRDefault="00CB2A5A" w:rsidP="00CB2A5A">
      <w:pPr>
        <w:pStyle w:val="HTMLPreformatted"/>
        <w:rPr>
          <w:rFonts w:ascii="Arial Unicode MS" w:eastAsia="Arial Unicode MS" w:hAnsi="Arial Unicode MS" w:cs="Arial Unicode MS"/>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To see how many partitioned tables are there in your schema give the following statement</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xml:space="preserve">Select * from </w:t>
      </w:r>
      <w:proofErr w:type="spellStart"/>
      <w:r>
        <w:rPr>
          <w:rFonts w:eastAsia="Arial Unicode MS"/>
          <w:color w:val="000000"/>
          <w:sz w:val="24"/>
          <w:szCs w:val="24"/>
        </w:rPr>
        <w:t>user_part_tables</w:t>
      </w:r>
      <w:proofErr w:type="spellEnd"/>
      <w:r>
        <w:rPr>
          <w:rFonts w:eastAsia="Arial Unicode MS"/>
          <w:color w:val="000000"/>
          <w:sz w:val="24"/>
          <w:szCs w:val="24"/>
        </w:rPr>
        <w:t>;</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ascii="Times New Roman" w:eastAsia="Arial Unicode MS" w:hAnsi="Times New Roman" w:cs="Times New Roman"/>
          <w:color w:val="000000"/>
          <w:sz w:val="24"/>
          <w:szCs w:val="24"/>
        </w:rPr>
        <w:t>To see on partition level partitioning information</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w:t>
      </w:r>
    </w:p>
    <w:p w:rsidR="00CB2A5A" w:rsidRDefault="00CB2A5A" w:rsidP="00CB2A5A">
      <w:pPr>
        <w:pStyle w:val="HTMLPreformatted"/>
        <w:rPr>
          <w:rFonts w:ascii="Arial Unicode MS" w:eastAsia="Arial Unicode MS" w:hAnsi="Arial Unicode MS" w:cs="Arial Unicode MS" w:hint="eastAsia"/>
          <w:color w:val="000000"/>
        </w:rPr>
      </w:pPr>
      <w:r>
        <w:rPr>
          <w:rFonts w:eastAsia="Arial Unicode MS"/>
          <w:color w:val="000000"/>
          <w:sz w:val="24"/>
          <w:szCs w:val="24"/>
        </w:rPr>
        <w:t xml:space="preserve">Select * from </w:t>
      </w:r>
      <w:proofErr w:type="spellStart"/>
      <w:r>
        <w:rPr>
          <w:rFonts w:eastAsia="Arial Unicode MS"/>
          <w:color w:val="000000"/>
          <w:sz w:val="24"/>
          <w:szCs w:val="24"/>
        </w:rPr>
        <w:t>user_tab_partitions</w:t>
      </w:r>
      <w:proofErr w:type="spellEnd"/>
      <w:r>
        <w:rPr>
          <w:rFonts w:eastAsia="Arial Unicode MS"/>
          <w:color w:val="000000"/>
          <w:sz w:val="24"/>
          <w:szCs w:val="24"/>
        </w:rPr>
        <w:t>;</w:t>
      </w:r>
    </w:p>
    <w:p w:rsidR="00CB2A5A" w:rsidRPr="00CB2A5A" w:rsidRDefault="00CB2A5A" w:rsidP="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 w:author="Unknown"/>
          <w:rFonts w:ascii="Times New Roman" w:eastAsia="Arial Unicode MS" w:hAnsi="Times New Roman" w:cs="Times New Roman"/>
          <w:color w:val="000000"/>
          <w:sz w:val="20"/>
          <w:szCs w:val="20"/>
        </w:rPr>
      </w:pPr>
    </w:p>
    <w:p w:rsidR="007F606F" w:rsidRPr="00CB2A5A" w:rsidRDefault="007F606F">
      <w:pPr>
        <w:rPr>
          <w:rFonts w:ascii="Times New Roman" w:hAnsi="Times New Roman" w:cs="Times New Roman"/>
        </w:rPr>
      </w:pPr>
    </w:p>
    <w:sectPr w:rsidR="007F606F" w:rsidRPr="00CB2A5A" w:rsidSect="00F41952">
      <w:pgSz w:w="15840" w:h="12240" w:orient="landscape"/>
      <w:pgMar w:top="450" w:right="630" w:bottom="36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2600F"/>
    <w:multiLevelType w:val="multilevel"/>
    <w:tmpl w:val="EDB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6368D"/>
    <w:multiLevelType w:val="multilevel"/>
    <w:tmpl w:val="F934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C038D0"/>
    <w:multiLevelType w:val="multilevel"/>
    <w:tmpl w:val="69D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41952"/>
    <w:rsid w:val="004E433B"/>
    <w:rsid w:val="007F606F"/>
    <w:rsid w:val="00AF6443"/>
    <w:rsid w:val="00BD4D80"/>
    <w:rsid w:val="00BF1B0A"/>
    <w:rsid w:val="00CB2A5A"/>
    <w:rsid w:val="00CE51B4"/>
    <w:rsid w:val="00D0458B"/>
    <w:rsid w:val="00E173CF"/>
    <w:rsid w:val="00F41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06F"/>
  </w:style>
  <w:style w:type="paragraph" w:styleId="Heading1">
    <w:name w:val="heading 1"/>
    <w:basedOn w:val="Normal"/>
    <w:link w:val="Heading1Char"/>
    <w:uiPriority w:val="9"/>
    <w:qFormat/>
    <w:rsid w:val="00CB2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2A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952"/>
    <w:rPr>
      <w:b/>
      <w:bCs/>
    </w:rPr>
  </w:style>
  <w:style w:type="character" w:customStyle="1" w:styleId="apple-converted-space">
    <w:name w:val="apple-converted-space"/>
    <w:basedOn w:val="DefaultParagraphFont"/>
    <w:rsid w:val="00F41952"/>
  </w:style>
  <w:style w:type="character" w:styleId="Hyperlink">
    <w:name w:val="Hyperlink"/>
    <w:basedOn w:val="DefaultParagraphFont"/>
    <w:uiPriority w:val="99"/>
    <w:semiHidden/>
    <w:unhideWhenUsed/>
    <w:rsid w:val="00F41952"/>
    <w:rPr>
      <w:color w:val="0000FF"/>
      <w:u w:val="single"/>
    </w:rPr>
  </w:style>
  <w:style w:type="paragraph" w:styleId="NormalWeb">
    <w:name w:val="Normal (Web)"/>
    <w:basedOn w:val="Normal"/>
    <w:uiPriority w:val="99"/>
    <w:unhideWhenUsed/>
    <w:rsid w:val="00F419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2A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A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A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2A5A"/>
    <w:rPr>
      <w:rFonts w:ascii="Times New Roman" w:eastAsia="Times New Roman" w:hAnsi="Times New Roman" w:cs="Times New Roman"/>
      <w:b/>
      <w:bCs/>
      <w:sz w:val="24"/>
      <w:szCs w:val="24"/>
    </w:rPr>
  </w:style>
  <w:style w:type="paragraph" w:customStyle="1" w:styleId="bp">
    <w:name w:val="bp"/>
    <w:basedOn w:val="Normal"/>
    <w:rsid w:val="00CB2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2A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A5A"/>
    <w:rPr>
      <w:rFonts w:ascii="Courier New" w:eastAsia="Times New Roman" w:hAnsi="Courier New" w:cs="Courier New"/>
      <w:sz w:val="20"/>
      <w:szCs w:val="20"/>
    </w:rPr>
  </w:style>
  <w:style w:type="paragraph" w:customStyle="1" w:styleId="bp1">
    <w:name w:val="bp1"/>
    <w:basedOn w:val="Normal"/>
    <w:rsid w:val="00CB2A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CB2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1562907">
      <w:bodyDiv w:val="1"/>
      <w:marLeft w:val="0"/>
      <w:marRight w:val="0"/>
      <w:marTop w:val="0"/>
      <w:marBottom w:val="0"/>
      <w:divBdr>
        <w:top w:val="none" w:sz="0" w:space="0" w:color="auto"/>
        <w:left w:val="none" w:sz="0" w:space="0" w:color="auto"/>
        <w:bottom w:val="none" w:sz="0" w:space="0" w:color="auto"/>
        <w:right w:val="none" w:sz="0" w:space="0" w:color="auto"/>
      </w:divBdr>
    </w:div>
    <w:div w:id="1441602677">
      <w:bodyDiv w:val="1"/>
      <w:marLeft w:val="0"/>
      <w:marRight w:val="0"/>
      <w:marTop w:val="0"/>
      <w:marBottom w:val="0"/>
      <w:divBdr>
        <w:top w:val="none" w:sz="0" w:space="0" w:color="auto"/>
        <w:left w:val="none" w:sz="0" w:space="0" w:color="auto"/>
        <w:bottom w:val="none" w:sz="0" w:space="0" w:color="auto"/>
        <w:right w:val="none" w:sz="0" w:space="0" w:color="auto"/>
      </w:divBdr>
    </w:div>
    <w:div w:id="159373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soug.org/definition/VARCHAR2.htm" TargetMode="External"/><Relationship Id="rId671" Type="http://schemas.openxmlformats.org/officeDocument/2006/relationships/hyperlink" Target="http://psoug.org/definition/PARTITION.htm" TargetMode="External"/><Relationship Id="rId769" Type="http://schemas.openxmlformats.org/officeDocument/2006/relationships/hyperlink" Target="http://psoug.org/definition/SELECT.htm" TargetMode="External"/><Relationship Id="rId976" Type="http://schemas.openxmlformats.org/officeDocument/2006/relationships/hyperlink" Target="http://psoug.org/definition/TABLESPACE.htm" TargetMode="External"/><Relationship Id="rId21" Type="http://schemas.openxmlformats.org/officeDocument/2006/relationships/hyperlink" Target="http://psoug.org/definition/ALTER.htm" TargetMode="External"/><Relationship Id="rId324" Type="http://schemas.openxmlformats.org/officeDocument/2006/relationships/hyperlink" Target="http://psoug.org/definition/PARTITION.htm" TargetMode="External"/><Relationship Id="rId531" Type="http://schemas.openxmlformats.org/officeDocument/2006/relationships/hyperlink" Target="http://psoug.org/definition/VALUES.htm" TargetMode="External"/><Relationship Id="rId629" Type="http://schemas.openxmlformats.org/officeDocument/2006/relationships/hyperlink" Target="http://psoug.org/definition/TABLESPACE.htm" TargetMode="External"/><Relationship Id="rId1161" Type="http://schemas.openxmlformats.org/officeDocument/2006/relationships/hyperlink" Target="http://psoug.org/definition/TABLESPACE.htm" TargetMode="External"/><Relationship Id="rId170" Type="http://schemas.openxmlformats.org/officeDocument/2006/relationships/hyperlink" Target="http://psoug.org/definition/NUMBER.htm" TargetMode="External"/><Relationship Id="rId836" Type="http://schemas.openxmlformats.org/officeDocument/2006/relationships/hyperlink" Target="http://psoug.org/definition/ALTER.htm" TargetMode="External"/><Relationship Id="rId1021" Type="http://schemas.openxmlformats.org/officeDocument/2006/relationships/hyperlink" Target="http://psoug.org/definition/FROM.htm" TargetMode="External"/><Relationship Id="rId1119" Type="http://schemas.openxmlformats.org/officeDocument/2006/relationships/hyperlink" Target="http://psoug.org/definition/REBUILD.htm" TargetMode="External"/><Relationship Id="rId268" Type="http://schemas.openxmlformats.org/officeDocument/2006/relationships/hyperlink" Target="http://psoug.org/definition/NUMBER.htm" TargetMode="External"/><Relationship Id="rId475" Type="http://schemas.openxmlformats.org/officeDocument/2006/relationships/hyperlink" Target="http://psoug.org/definition/TABLESPACE.htm" TargetMode="External"/><Relationship Id="rId682" Type="http://schemas.openxmlformats.org/officeDocument/2006/relationships/hyperlink" Target="http://psoug.org/definition/WHERE.htm" TargetMode="External"/><Relationship Id="rId903" Type="http://schemas.openxmlformats.org/officeDocument/2006/relationships/hyperlink" Target="http://psoug.org/definition/TO_DATE.htm" TargetMode="External"/><Relationship Id="rId32" Type="http://schemas.openxmlformats.org/officeDocument/2006/relationships/hyperlink" Target="http://psoug.org/definition/DROP.htm" TargetMode="External"/><Relationship Id="rId128" Type="http://schemas.openxmlformats.org/officeDocument/2006/relationships/hyperlink" Target="http://psoug.org/definition/VALUES.htm" TargetMode="External"/><Relationship Id="rId335" Type="http://schemas.openxmlformats.org/officeDocument/2006/relationships/hyperlink" Target="http://psoug.org/definition/CREATE.htm" TargetMode="External"/><Relationship Id="rId542" Type="http://schemas.openxmlformats.org/officeDocument/2006/relationships/hyperlink" Target="http://psoug.org/definition/PARTITION.htm" TargetMode="External"/><Relationship Id="rId987" Type="http://schemas.openxmlformats.org/officeDocument/2006/relationships/hyperlink" Target="http://psoug.org/definition/WHERE.htm" TargetMode="External"/><Relationship Id="rId1172" Type="http://schemas.openxmlformats.org/officeDocument/2006/relationships/hyperlink" Target="http://psoug.org/definition/WHERE.htm" TargetMode="External"/><Relationship Id="rId181" Type="http://schemas.openxmlformats.org/officeDocument/2006/relationships/hyperlink" Target="http://psoug.org/definition/PARTITION.htm" TargetMode="External"/><Relationship Id="rId402" Type="http://schemas.openxmlformats.org/officeDocument/2006/relationships/hyperlink" Target="http://psoug.org/definition/WHERE.htm" TargetMode="External"/><Relationship Id="rId847" Type="http://schemas.openxmlformats.org/officeDocument/2006/relationships/hyperlink" Target="http://psoug.org/definition/TABLE.htm" TargetMode="External"/><Relationship Id="rId1032" Type="http://schemas.openxmlformats.org/officeDocument/2006/relationships/hyperlink" Target="http://psoug.org/definition/WHERE.htm" TargetMode="External"/><Relationship Id="rId279" Type="http://schemas.openxmlformats.org/officeDocument/2006/relationships/hyperlink" Target="http://psoug.org/definition/PARTITION.htm" TargetMode="External"/><Relationship Id="rId486" Type="http://schemas.openxmlformats.org/officeDocument/2006/relationships/hyperlink" Target="http://psoug.org/definition/VALUES.htm" TargetMode="External"/><Relationship Id="rId693" Type="http://schemas.openxmlformats.org/officeDocument/2006/relationships/hyperlink" Target="http://psoug.org/definition/TABLESPACE.htm" TargetMode="External"/><Relationship Id="rId707" Type="http://schemas.openxmlformats.org/officeDocument/2006/relationships/hyperlink" Target="http://psoug.org/definition/DROP.htm" TargetMode="External"/><Relationship Id="rId914" Type="http://schemas.openxmlformats.org/officeDocument/2006/relationships/hyperlink" Target="http://psoug.org/definition/INTO.htm" TargetMode="External"/><Relationship Id="rId43" Type="http://schemas.openxmlformats.org/officeDocument/2006/relationships/hyperlink" Target="http://psoug.org/definition/NOT.htm" TargetMode="External"/><Relationship Id="rId139" Type="http://schemas.openxmlformats.org/officeDocument/2006/relationships/hyperlink" Target="http://psoug.org/definition/SELECT.htm" TargetMode="External"/><Relationship Id="rId346" Type="http://schemas.openxmlformats.org/officeDocument/2006/relationships/hyperlink" Target="http://psoug.org/definition/TABLESPACE.htm" TargetMode="External"/><Relationship Id="rId553" Type="http://schemas.openxmlformats.org/officeDocument/2006/relationships/hyperlink" Target="http://psoug.org/definition/PARTITION.htm" TargetMode="External"/><Relationship Id="rId760" Type="http://schemas.openxmlformats.org/officeDocument/2006/relationships/hyperlink" Target="http://psoug.org/definition/TABLE.htm" TargetMode="External"/><Relationship Id="rId998" Type="http://schemas.openxmlformats.org/officeDocument/2006/relationships/hyperlink" Target="http://psoug.org/definition/INDEX.htm" TargetMode="External"/><Relationship Id="rId1183" Type="http://schemas.openxmlformats.org/officeDocument/2006/relationships/hyperlink" Target="http://psoug.org/definition/FROM.htm" TargetMode="External"/><Relationship Id="rId192" Type="http://schemas.openxmlformats.org/officeDocument/2006/relationships/hyperlink" Target="http://psoug.org/definition/SELECT.htm" TargetMode="External"/><Relationship Id="rId206" Type="http://schemas.openxmlformats.org/officeDocument/2006/relationships/hyperlink" Target="http://psoug.org/definition/INTO.htm" TargetMode="External"/><Relationship Id="rId413" Type="http://schemas.openxmlformats.org/officeDocument/2006/relationships/hyperlink" Target="http://psoug.org/definition/TABLESPACE.htm" TargetMode="External"/><Relationship Id="rId858" Type="http://schemas.openxmlformats.org/officeDocument/2006/relationships/hyperlink" Target="http://psoug.org/definition/ALTER.htm" TargetMode="External"/><Relationship Id="rId1043" Type="http://schemas.openxmlformats.org/officeDocument/2006/relationships/hyperlink" Target="http://psoug.org/definition/WHERE.htm" TargetMode="External"/><Relationship Id="rId497" Type="http://schemas.openxmlformats.org/officeDocument/2006/relationships/hyperlink" Target="http://psoug.org/definition/PARTITION.htm" TargetMode="External"/><Relationship Id="rId620" Type="http://schemas.openxmlformats.org/officeDocument/2006/relationships/hyperlink" Target="http://psoug.org/definition/FROM.htm" TargetMode="External"/><Relationship Id="rId718" Type="http://schemas.openxmlformats.org/officeDocument/2006/relationships/hyperlink" Target="http://psoug.org/definition/SELECT.htm" TargetMode="External"/><Relationship Id="rId925" Type="http://schemas.openxmlformats.org/officeDocument/2006/relationships/hyperlink" Target="http://psoug.org/definition/FROM.htm" TargetMode="External"/><Relationship Id="rId357" Type="http://schemas.openxmlformats.org/officeDocument/2006/relationships/hyperlink" Target="http://psoug.org/definition/SYSDATE.htm" TargetMode="External"/><Relationship Id="rId1110" Type="http://schemas.openxmlformats.org/officeDocument/2006/relationships/hyperlink" Target="http://psoug.org/definition/INDEX.htm" TargetMode="External"/><Relationship Id="rId1194" Type="http://schemas.openxmlformats.org/officeDocument/2006/relationships/hyperlink" Target="http://psoug.org/definition/AND.htm" TargetMode="External"/><Relationship Id="rId54" Type="http://schemas.openxmlformats.org/officeDocument/2006/relationships/hyperlink" Target="http://psoug.org/definition/VARCHAR2.htm" TargetMode="External"/><Relationship Id="rId217" Type="http://schemas.openxmlformats.org/officeDocument/2006/relationships/hyperlink" Target="http://psoug.org/definition/PARTITION.htm" TargetMode="External"/><Relationship Id="rId564" Type="http://schemas.openxmlformats.org/officeDocument/2006/relationships/hyperlink" Target="http://psoug.org/definition/VALUES.htm" TargetMode="External"/><Relationship Id="rId771" Type="http://schemas.openxmlformats.org/officeDocument/2006/relationships/hyperlink" Target="http://psoug.org/definition/WHERE.htm" TargetMode="External"/><Relationship Id="rId869" Type="http://schemas.openxmlformats.org/officeDocument/2006/relationships/hyperlink" Target="http://psoug.org/definition/INTO.htm" TargetMode="External"/><Relationship Id="rId424" Type="http://schemas.openxmlformats.org/officeDocument/2006/relationships/hyperlink" Target="http://psoug.org/definition/VALUES.htm" TargetMode="External"/><Relationship Id="rId631" Type="http://schemas.openxmlformats.org/officeDocument/2006/relationships/hyperlink" Target="http://psoug.org/definition/FROM.htm" TargetMode="External"/><Relationship Id="rId729" Type="http://schemas.openxmlformats.org/officeDocument/2006/relationships/hyperlink" Target="http://psoug.org/definition/SELECT.htm" TargetMode="External"/><Relationship Id="rId1054" Type="http://schemas.openxmlformats.org/officeDocument/2006/relationships/hyperlink" Target="http://psoug.org/definition/WHERE.htm" TargetMode="External"/><Relationship Id="rId270" Type="http://schemas.openxmlformats.org/officeDocument/2006/relationships/hyperlink" Target="http://psoug.org/definition/PARTITION.htm" TargetMode="External"/><Relationship Id="rId936" Type="http://schemas.openxmlformats.org/officeDocument/2006/relationships/hyperlink" Target="http://psoug.org/definition/TABLE.htm" TargetMode="External"/><Relationship Id="rId1121" Type="http://schemas.openxmlformats.org/officeDocument/2006/relationships/hyperlink" Target="http://psoug.org/definition/TABLESPACE.htm" TargetMode="External"/><Relationship Id="rId65" Type="http://schemas.openxmlformats.org/officeDocument/2006/relationships/hyperlink" Target="http://psoug.org/definition/INSERT.htm" TargetMode="External"/><Relationship Id="rId130" Type="http://schemas.openxmlformats.org/officeDocument/2006/relationships/hyperlink" Target="http://psoug.org/definition/PARTITION.htm" TargetMode="External"/><Relationship Id="rId368" Type="http://schemas.openxmlformats.org/officeDocument/2006/relationships/hyperlink" Target="http://psoug.org/definition/SYSDATE.htm" TargetMode="External"/><Relationship Id="rId575" Type="http://schemas.openxmlformats.org/officeDocument/2006/relationships/hyperlink" Target="http://psoug.org/definition/TABLE.htm" TargetMode="External"/><Relationship Id="rId782" Type="http://schemas.openxmlformats.org/officeDocument/2006/relationships/hyperlink" Target="http://psoug.org/definition/SELECT.htm" TargetMode="External"/><Relationship Id="rId228" Type="http://schemas.openxmlformats.org/officeDocument/2006/relationships/hyperlink" Target="http://psoug.org/definition/ALTER.htm" TargetMode="External"/><Relationship Id="rId435" Type="http://schemas.openxmlformats.org/officeDocument/2006/relationships/hyperlink" Target="http://psoug.org/definition/FROM.htm" TargetMode="External"/><Relationship Id="rId642" Type="http://schemas.openxmlformats.org/officeDocument/2006/relationships/hyperlink" Target="http://psoug.org/definition/TABLE.htm" TargetMode="External"/><Relationship Id="rId1065" Type="http://schemas.openxmlformats.org/officeDocument/2006/relationships/hyperlink" Target="http://psoug.org/definition/PARTITION.htm" TargetMode="External"/><Relationship Id="rId281" Type="http://schemas.openxmlformats.org/officeDocument/2006/relationships/hyperlink" Target="http://psoug.org/definition/TABLESPACE.htm" TargetMode="External"/><Relationship Id="rId502" Type="http://schemas.openxmlformats.org/officeDocument/2006/relationships/hyperlink" Target="http://psoug.org/definition/VALUES.htm" TargetMode="External"/><Relationship Id="rId947" Type="http://schemas.openxmlformats.org/officeDocument/2006/relationships/hyperlink" Target="http://psoug.org/definition/PARTITION.htm" TargetMode="External"/><Relationship Id="rId1132" Type="http://schemas.openxmlformats.org/officeDocument/2006/relationships/hyperlink" Target="http://psoug.org/definition/ALTER.htm" TargetMode="External"/><Relationship Id="rId76" Type="http://schemas.openxmlformats.org/officeDocument/2006/relationships/hyperlink" Target="http://psoug.org/definition/INTO.htm" TargetMode="External"/><Relationship Id="rId141" Type="http://schemas.openxmlformats.org/officeDocument/2006/relationships/hyperlink" Target="http://psoug.org/definition/SELECT.htm" TargetMode="External"/><Relationship Id="rId379" Type="http://schemas.openxmlformats.org/officeDocument/2006/relationships/hyperlink" Target="http://psoug.org/definition/FROM.htm" TargetMode="External"/><Relationship Id="rId586" Type="http://schemas.openxmlformats.org/officeDocument/2006/relationships/hyperlink" Target="http://psoug.org/definition/VALUES.htm" TargetMode="External"/><Relationship Id="rId793" Type="http://schemas.openxmlformats.org/officeDocument/2006/relationships/hyperlink" Target="http://psoug.org/definition/VALUES.htm" TargetMode="External"/><Relationship Id="rId807" Type="http://schemas.openxmlformats.org/officeDocument/2006/relationships/hyperlink" Target="http://psoug.org/definition/COMMIT.htm" TargetMode="External"/><Relationship Id="rId7" Type="http://schemas.openxmlformats.org/officeDocument/2006/relationships/hyperlink" Target="http://psoug.org/definition/CREATE.htm" TargetMode="External"/><Relationship Id="rId239" Type="http://schemas.openxmlformats.org/officeDocument/2006/relationships/hyperlink" Target="http://psoug.org/definition/VARCHAR2.htm" TargetMode="External"/><Relationship Id="rId446" Type="http://schemas.openxmlformats.org/officeDocument/2006/relationships/hyperlink" Target="http://psoug.org/definition/SELECT.htm" TargetMode="External"/><Relationship Id="rId653" Type="http://schemas.openxmlformats.org/officeDocument/2006/relationships/hyperlink" Target="http://psoug.org/definition/TABLESPACE.htm" TargetMode="External"/><Relationship Id="rId1076" Type="http://schemas.openxmlformats.org/officeDocument/2006/relationships/hyperlink" Target="http://psoug.org/definition/VALUES.htm" TargetMode="External"/><Relationship Id="rId292" Type="http://schemas.openxmlformats.org/officeDocument/2006/relationships/hyperlink" Target="http://psoug.org/definition/VARCHAR2.htm" TargetMode="External"/><Relationship Id="rId306" Type="http://schemas.openxmlformats.org/officeDocument/2006/relationships/hyperlink" Target="http://psoug.org/definition/PARTITION.htm" TargetMode="External"/><Relationship Id="rId860" Type="http://schemas.openxmlformats.org/officeDocument/2006/relationships/hyperlink" Target="http://psoug.org/definition/PARTITION.htm" TargetMode="External"/><Relationship Id="rId958" Type="http://schemas.openxmlformats.org/officeDocument/2006/relationships/hyperlink" Target="http://psoug.org/definition/PARTITION.htm" TargetMode="External"/><Relationship Id="rId1143" Type="http://schemas.openxmlformats.org/officeDocument/2006/relationships/hyperlink" Target="http://psoug.org/definition/NUMBER.htm" TargetMode="External"/><Relationship Id="rId87" Type="http://schemas.openxmlformats.org/officeDocument/2006/relationships/hyperlink" Target="http://psoug.org/definition/INTERVAL.htm" TargetMode="External"/><Relationship Id="rId513" Type="http://schemas.openxmlformats.org/officeDocument/2006/relationships/hyperlink" Target="http://psoug.org/definition/PARTITION.htm" TargetMode="External"/><Relationship Id="rId597" Type="http://schemas.openxmlformats.org/officeDocument/2006/relationships/hyperlink" Target="http://psoug.org/definition/ALTER.htm" TargetMode="External"/><Relationship Id="rId720" Type="http://schemas.openxmlformats.org/officeDocument/2006/relationships/hyperlink" Target="http://psoug.org/definition/WHERE.htm" TargetMode="External"/><Relationship Id="rId818" Type="http://schemas.openxmlformats.org/officeDocument/2006/relationships/hyperlink" Target="http://psoug.org/definition/PARTITION.htm" TargetMode="External"/><Relationship Id="rId152" Type="http://schemas.openxmlformats.org/officeDocument/2006/relationships/hyperlink" Target="http://psoug.org/definition/INSERT.htm" TargetMode="External"/><Relationship Id="rId457" Type="http://schemas.openxmlformats.org/officeDocument/2006/relationships/hyperlink" Target="http://psoug.org/definition/FROM.htm" TargetMode="External"/><Relationship Id="rId1003" Type="http://schemas.openxmlformats.org/officeDocument/2006/relationships/hyperlink" Target="http://psoug.org/definition/FROM.htm" TargetMode="External"/><Relationship Id="rId1087" Type="http://schemas.openxmlformats.org/officeDocument/2006/relationships/hyperlink" Target="http://psoug.org/definition/ALTER.htm" TargetMode="External"/><Relationship Id="rId664" Type="http://schemas.openxmlformats.org/officeDocument/2006/relationships/hyperlink" Target="http://psoug.org/definition/TO_DATE.htm" TargetMode="External"/><Relationship Id="rId871" Type="http://schemas.openxmlformats.org/officeDocument/2006/relationships/hyperlink" Target="http://psoug.org/definition/TO_DATE.htm" TargetMode="External"/><Relationship Id="rId969" Type="http://schemas.openxmlformats.org/officeDocument/2006/relationships/hyperlink" Target="http://psoug.org/definition/AS.htm" TargetMode="External"/><Relationship Id="rId14" Type="http://schemas.openxmlformats.org/officeDocument/2006/relationships/hyperlink" Target="http://psoug.org/definition/TABLESPACE.htm" TargetMode="External"/><Relationship Id="rId317" Type="http://schemas.openxmlformats.org/officeDocument/2006/relationships/hyperlink" Target="http://psoug.org/definition/INSERT.htm" TargetMode="External"/><Relationship Id="rId524" Type="http://schemas.openxmlformats.org/officeDocument/2006/relationships/hyperlink" Target="http://psoug.org/definition/DATE.htm" TargetMode="External"/><Relationship Id="rId731" Type="http://schemas.openxmlformats.org/officeDocument/2006/relationships/hyperlink" Target="http://psoug.org/definition/WHERE.htm" TargetMode="External"/><Relationship Id="rId1154" Type="http://schemas.openxmlformats.org/officeDocument/2006/relationships/hyperlink" Target="http://psoug.org/definition/SELECT.htm" TargetMode="External"/><Relationship Id="rId98" Type="http://schemas.openxmlformats.org/officeDocument/2006/relationships/hyperlink" Target="http://psoug.org/definition/VALUES.htm" TargetMode="External"/><Relationship Id="rId163" Type="http://schemas.openxmlformats.org/officeDocument/2006/relationships/hyperlink" Target="http://psoug.org/definition/FROM.htm" TargetMode="External"/><Relationship Id="rId370" Type="http://schemas.openxmlformats.org/officeDocument/2006/relationships/hyperlink" Target="http://psoug.org/definition/INTO.htm" TargetMode="External"/><Relationship Id="rId829" Type="http://schemas.openxmlformats.org/officeDocument/2006/relationships/hyperlink" Target="http://psoug.org/definition/TABLE.htm" TargetMode="External"/><Relationship Id="rId1014" Type="http://schemas.openxmlformats.org/officeDocument/2006/relationships/hyperlink" Target="http://psoug.org/definition/PARTITION.htm" TargetMode="External"/><Relationship Id="rId230" Type="http://schemas.openxmlformats.org/officeDocument/2006/relationships/hyperlink" Target="http://psoug.org/definition/FROM.htm" TargetMode="External"/><Relationship Id="rId468" Type="http://schemas.openxmlformats.org/officeDocument/2006/relationships/hyperlink" Target="http://psoug.org/definition/DATE.htm" TargetMode="External"/><Relationship Id="rId675" Type="http://schemas.openxmlformats.org/officeDocument/2006/relationships/hyperlink" Target="http://psoug.org/definition/WHERE.htm" TargetMode="External"/><Relationship Id="rId882" Type="http://schemas.openxmlformats.org/officeDocument/2006/relationships/hyperlink" Target="http://psoug.org/definition/VALUES.htm" TargetMode="External"/><Relationship Id="rId1098" Type="http://schemas.openxmlformats.org/officeDocument/2006/relationships/hyperlink" Target="http://psoug.org/definition/PARTITION.htm" TargetMode="External"/><Relationship Id="rId25" Type="http://schemas.openxmlformats.org/officeDocument/2006/relationships/hyperlink" Target="http://psoug.org/definition/AND.htm" TargetMode="External"/><Relationship Id="rId328" Type="http://schemas.openxmlformats.org/officeDocument/2006/relationships/hyperlink" Target="http://psoug.org/definition/INTO.htm" TargetMode="External"/><Relationship Id="rId535" Type="http://schemas.openxmlformats.org/officeDocument/2006/relationships/hyperlink" Target="http://psoug.org/definition/VALUES.htm" TargetMode="External"/><Relationship Id="rId742" Type="http://schemas.openxmlformats.org/officeDocument/2006/relationships/hyperlink" Target="http://psoug.org/definition/VALUES.htm" TargetMode="External"/><Relationship Id="rId1165" Type="http://schemas.openxmlformats.org/officeDocument/2006/relationships/hyperlink" Target="http://psoug.org/definition/SELECT.htm" TargetMode="External"/><Relationship Id="rId174" Type="http://schemas.openxmlformats.org/officeDocument/2006/relationships/hyperlink" Target="http://psoug.org/definition/DATE.htm" TargetMode="External"/><Relationship Id="rId381" Type="http://schemas.openxmlformats.org/officeDocument/2006/relationships/hyperlink" Target="http://psoug.org/definition/FROM.htm" TargetMode="External"/><Relationship Id="rId602" Type="http://schemas.openxmlformats.org/officeDocument/2006/relationships/hyperlink" Target="http://psoug.org/definition/FROM.htm" TargetMode="External"/><Relationship Id="rId1025" Type="http://schemas.openxmlformats.org/officeDocument/2006/relationships/hyperlink" Target="http://psoug.org/definition/FROM.htm" TargetMode="External"/><Relationship Id="rId241" Type="http://schemas.openxmlformats.org/officeDocument/2006/relationships/hyperlink" Target="http://psoug.org/definition/PARTITION.htm" TargetMode="External"/><Relationship Id="rId479" Type="http://schemas.openxmlformats.org/officeDocument/2006/relationships/hyperlink" Target="http://psoug.org/definition/PARTITION.htm" TargetMode="External"/><Relationship Id="rId686" Type="http://schemas.openxmlformats.org/officeDocument/2006/relationships/hyperlink" Target="http://psoug.org/definition/TABLESPACE.htm" TargetMode="External"/><Relationship Id="rId893" Type="http://schemas.openxmlformats.org/officeDocument/2006/relationships/hyperlink" Target="http://psoug.org/definition/INTO.htm" TargetMode="External"/><Relationship Id="rId907" Type="http://schemas.openxmlformats.org/officeDocument/2006/relationships/hyperlink" Target="http://psoug.org/definition/SELECT.htm" TargetMode="External"/><Relationship Id="rId36" Type="http://schemas.openxmlformats.org/officeDocument/2006/relationships/hyperlink" Target="http://psoug.org/definition/TABLE.htm" TargetMode="External"/><Relationship Id="rId339" Type="http://schemas.openxmlformats.org/officeDocument/2006/relationships/hyperlink" Target="http://psoug.org/definition/DATE.htm" TargetMode="External"/><Relationship Id="rId546" Type="http://schemas.openxmlformats.org/officeDocument/2006/relationships/hyperlink" Target="http://psoug.org/definition/TABLESPACE.htm" TargetMode="External"/><Relationship Id="rId753" Type="http://schemas.openxmlformats.org/officeDocument/2006/relationships/hyperlink" Target="http://psoug.org/definition/PARTITION.htm" TargetMode="External"/><Relationship Id="rId1176" Type="http://schemas.openxmlformats.org/officeDocument/2006/relationships/hyperlink" Target="http://psoug.org/definition/COUNT.htm" TargetMode="External"/><Relationship Id="rId101" Type="http://schemas.openxmlformats.org/officeDocument/2006/relationships/hyperlink" Target="http://psoug.org/definition/INTO.htm" TargetMode="External"/><Relationship Id="rId185" Type="http://schemas.openxmlformats.org/officeDocument/2006/relationships/hyperlink" Target="http://psoug.org/definition/PARTITION.htm" TargetMode="External"/><Relationship Id="rId406" Type="http://schemas.openxmlformats.org/officeDocument/2006/relationships/hyperlink" Target="http://psoug.org/definition/CREATE.htm" TargetMode="External"/><Relationship Id="rId960" Type="http://schemas.openxmlformats.org/officeDocument/2006/relationships/hyperlink" Target="http://psoug.org/definition/AS.htm" TargetMode="External"/><Relationship Id="rId1036" Type="http://schemas.openxmlformats.org/officeDocument/2006/relationships/hyperlink" Target="http://psoug.org/definition/TO_DATE.htm" TargetMode="External"/><Relationship Id="rId392" Type="http://schemas.openxmlformats.org/officeDocument/2006/relationships/hyperlink" Target="http://psoug.org/definition/FROM.htm" TargetMode="External"/><Relationship Id="rId613" Type="http://schemas.openxmlformats.org/officeDocument/2006/relationships/hyperlink" Target="http://psoug.org/definition/PARTITION.htm" TargetMode="External"/><Relationship Id="rId697" Type="http://schemas.openxmlformats.org/officeDocument/2006/relationships/hyperlink" Target="http://psoug.org/definition/TABLESPACE.htm" TargetMode="External"/><Relationship Id="rId820" Type="http://schemas.openxmlformats.org/officeDocument/2006/relationships/hyperlink" Target="http://psoug.org/definition/DROP.htm" TargetMode="External"/><Relationship Id="rId918" Type="http://schemas.openxmlformats.org/officeDocument/2006/relationships/hyperlink" Target="http://psoug.org/definition/SELECT.htm" TargetMode="External"/><Relationship Id="rId252" Type="http://schemas.openxmlformats.org/officeDocument/2006/relationships/hyperlink" Target="http://psoug.org/definition/VALUES.htm" TargetMode="External"/><Relationship Id="rId1103" Type="http://schemas.openxmlformats.org/officeDocument/2006/relationships/hyperlink" Target="http://psoug.org/definition/SELECT.htm" TargetMode="External"/><Relationship Id="rId1187" Type="http://schemas.openxmlformats.org/officeDocument/2006/relationships/hyperlink" Target="http://www.jlcomp.demon.co.uk/book_8i/ch_13.html" TargetMode="External"/><Relationship Id="rId47" Type="http://schemas.openxmlformats.org/officeDocument/2006/relationships/hyperlink" Target="http://psoug.org/definition/FROM.htm" TargetMode="External"/><Relationship Id="rId112" Type="http://schemas.openxmlformats.org/officeDocument/2006/relationships/hyperlink" Target="http://psoug.org/definition/SELECT.htm" TargetMode="External"/><Relationship Id="rId557" Type="http://schemas.openxmlformats.org/officeDocument/2006/relationships/hyperlink" Target="http://psoug.org/definition/NUMBER.htm" TargetMode="External"/><Relationship Id="rId764" Type="http://schemas.openxmlformats.org/officeDocument/2006/relationships/hyperlink" Target="http://psoug.org/definition/SELECT.htm" TargetMode="External"/><Relationship Id="rId971" Type="http://schemas.openxmlformats.org/officeDocument/2006/relationships/hyperlink" Target="http://psoug.org/definition/ALTER.htm" TargetMode="External"/><Relationship Id="rId196" Type="http://schemas.openxmlformats.org/officeDocument/2006/relationships/hyperlink" Target="http://psoug.org/definition/WHERE.htm" TargetMode="External"/><Relationship Id="rId417" Type="http://schemas.openxmlformats.org/officeDocument/2006/relationships/hyperlink" Target="http://psoug.org/definition/PARTITION.htm" TargetMode="External"/><Relationship Id="rId624" Type="http://schemas.openxmlformats.org/officeDocument/2006/relationships/hyperlink" Target="http://psoug.org/definition/SELECT.htm" TargetMode="External"/><Relationship Id="rId831" Type="http://schemas.openxmlformats.org/officeDocument/2006/relationships/hyperlink" Target="http://psoug.org/definition/INDEX.htm" TargetMode="External"/><Relationship Id="rId1047" Type="http://schemas.openxmlformats.org/officeDocument/2006/relationships/hyperlink" Target="http://psoug.org/definition/TO_DATE.htm" TargetMode="External"/><Relationship Id="rId263" Type="http://schemas.openxmlformats.org/officeDocument/2006/relationships/hyperlink" Target="http://psoug.org/definition/NOT.htm" TargetMode="External"/><Relationship Id="rId470" Type="http://schemas.openxmlformats.org/officeDocument/2006/relationships/hyperlink" Target="http://psoug.org/definition/VALUES.htm" TargetMode="External"/><Relationship Id="rId929" Type="http://schemas.openxmlformats.org/officeDocument/2006/relationships/hyperlink" Target="http://psoug.org/definition/TRUNCATE.htm" TargetMode="External"/><Relationship Id="rId1114" Type="http://schemas.openxmlformats.org/officeDocument/2006/relationships/hyperlink" Target="http://psoug.org/definition/SELECT.htm" TargetMode="External"/><Relationship Id="rId58" Type="http://schemas.openxmlformats.org/officeDocument/2006/relationships/hyperlink" Target="http://psoug.org/definition/PARTITION.htm" TargetMode="External"/><Relationship Id="rId123" Type="http://schemas.openxmlformats.org/officeDocument/2006/relationships/hyperlink" Target="http://psoug.org/definition/TABLESPACE.htm" TargetMode="External"/><Relationship Id="rId330" Type="http://schemas.openxmlformats.org/officeDocument/2006/relationships/hyperlink" Target="http://psoug.org/definition/VALUES.htm" TargetMode="External"/><Relationship Id="rId568" Type="http://schemas.openxmlformats.org/officeDocument/2006/relationships/hyperlink" Target="http://psoug.org/definition/PARTITION.htm" TargetMode="External"/><Relationship Id="rId775" Type="http://schemas.openxmlformats.org/officeDocument/2006/relationships/hyperlink" Target="http://psoug.org/definition/FROM.htm" TargetMode="External"/><Relationship Id="rId982" Type="http://schemas.openxmlformats.org/officeDocument/2006/relationships/hyperlink" Target="http://psoug.org/definition/FROM.htm" TargetMode="External"/><Relationship Id="rId428" Type="http://schemas.openxmlformats.org/officeDocument/2006/relationships/hyperlink" Target="http://psoug.org/definition/TO_DATE.htm" TargetMode="External"/><Relationship Id="rId635" Type="http://schemas.openxmlformats.org/officeDocument/2006/relationships/hyperlink" Target="http://psoug.org/definition/INTO.htm" TargetMode="External"/><Relationship Id="rId842" Type="http://schemas.openxmlformats.org/officeDocument/2006/relationships/hyperlink" Target="http://psoug.org/definition/ALTER.htm" TargetMode="External"/><Relationship Id="rId1058" Type="http://schemas.openxmlformats.org/officeDocument/2006/relationships/hyperlink" Target="http://psoug.org/definition/TO_DATE.htm" TargetMode="External"/><Relationship Id="rId274" Type="http://schemas.openxmlformats.org/officeDocument/2006/relationships/hyperlink" Target="http://psoug.org/definition/VALUES.htm" TargetMode="External"/><Relationship Id="rId481" Type="http://schemas.openxmlformats.org/officeDocument/2006/relationships/hyperlink" Target="http://psoug.org/definition/TO_DATE.htm" TargetMode="External"/><Relationship Id="rId702" Type="http://schemas.openxmlformats.org/officeDocument/2006/relationships/hyperlink" Target="http://psoug.org/definition/SELECT.htm" TargetMode="External"/><Relationship Id="rId1125" Type="http://schemas.openxmlformats.org/officeDocument/2006/relationships/hyperlink" Target="http://psoug.org/definition/ALTER.htm" TargetMode="External"/><Relationship Id="rId69" Type="http://schemas.openxmlformats.org/officeDocument/2006/relationships/hyperlink" Target="http://psoug.org/definition/FROM.htm" TargetMode="External"/><Relationship Id="rId134" Type="http://schemas.openxmlformats.org/officeDocument/2006/relationships/hyperlink" Target="http://psoug.org/definition/VALUES.htm" TargetMode="External"/><Relationship Id="rId579" Type="http://schemas.openxmlformats.org/officeDocument/2006/relationships/hyperlink" Target="http://psoug.org/definition/NUMBER.htm" TargetMode="External"/><Relationship Id="rId786" Type="http://schemas.openxmlformats.org/officeDocument/2006/relationships/hyperlink" Target="http://psoug.org/definition/CREATE.htm" TargetMode="External"/><Relationship Id="rId993" Type="http://schemas.openxmlformats.org/officeDocument/2006/relationships/hyperlink" Target="http://psoug.org/definition/DROP.htm" TargetMode="External"/><Relationship Id="rId341" Type="http://schemas.openxmlformats.org/officeDocument/2006/relationships/hyperlink" Target="http://psoug.org/definition/AS.htm" TargetMode="External"/><Relationship Id="rId439" Type="http://schemas.openxmlformats.org/officeDocument/2006/relationships/hyperlink" Target="http://psoug.org/definition/FROM.htm" TargetMode="External"/><Relationship Id="rId646" Type="http://schemas.openxmlformats.org/officeDocument/2006/relationships/hyperlink" Target="http://psoug.org/definition/DATE.htm" TargetMode="External"/><Relationship Id="rId1069" Type="http://schemas.openxmlformats.org/officeDocument/2006/relationships/hyperlink" Target="http://psoug.org/definition/UPDATE.htm" TargetMode="External"/><Relationship Id="rId201" Type="http://schemas.openxmlformats.org/officeDocument/2006/relationships/hyperlink" Target="http://psoug.org/definition/INSERT.htm" TargetMode="External"/><Relationship Id="rId285" Type="http://schemas.openxmlformats.org/officeDocument/2006/relationships/hyperlink" Target="http://psoug.org/definition/INDEX.htm" TargetMode="External"/><Relationship Id="rId506" Type="http://schemas.openxmlformats.org/officeDocument/2006/relationships/hyperlink" Target="http://psoug.org/definition/TO_DATE.htm" TargetMode="External"/><Relationship Id="rId853" Type="http://schemas.openxmlformats.org/officeDocument/2006/relationships/hyperlink" Target="http://psoug.org/definition/ALTER.htm" TargetMode="External"/><Relationship Id="rId1136" Type="http://schemas.openxmlformats.org/officeDocument/2006/relationships/hyperlink" Target="http://psoug.org/definition/UPDATE.htm" TargetMode="External"/><Relationship Id="rId492" Type="http://schemas.openxmlformats.org/officeDocument/2006/relationships/hyperlink" Target="http://psoug.org/definition/TABLE.htm" TargetMode="External"/><Relationship Id="rId713" Type="http://schemas.openxmlformats.org/officeDocument/2006/relationships/hyperlink" Target="http://psoug.org/definition/TO_DATE.htm" TargetMode="External"/><Relationship Id="rId797" Type="http://schemas.openxmlformats.org/officeDocument/2006/relationships/hyperlink" Target="http://psoug.org/definition/NUMBER.htm" TargetMode="External"/><Relationship Id="rId920" Type="http://schemas.openxmlformats.org/officeDocument/2006/relationships/hyperlink" Target="http://psoug.org/definition/PARTITION.htm" TargetMode="External"/><Relationship Id="rId145" Type="http://schemas.openxmlformats.org/officeDocument/2006/relationships/hyperlink" Target="http://psoug.org/definition/VALUES.htm" TargetMode="External"/><Relationship Id="rId352" Type="http://schemas.openxmlformats.org/officeDocument/2006/relationships/hyperlink" Target="http://psoug.org/definition/FROM.htm" TargetMode="External"/><Relationship Id="rId212" Type="http://schemas.openxmlformats.org/officeDocument/2006/relationships/hyperlink" Target="http://psoug.org/definition/SYSDATE.htm" TargetMode="External"/><Relationship Id="rId657" Type="http://schemas.openxmlformats.org/officeDocument/2006/relationships/hyperlink" Target="http://psoug.org/definition/VALUES.htm" TargetMode="External"/><Relationship Id="rId864" Type="http://schemas.openxmlformats.org/officeDocument/2006/relationships/hyperlink" Target="http://psoug.org/definition/UPDATE.htm" TargetMode="External"/><Relationship Id="rId296" Type="http://schemas.openxmlformats.org/officeDocument/2006/relationships/hyperlink" Target="http://psoug.org/definition/CONSTRAINT.htm" TargetMode="External"/><Relationship Id="rId517" Type="http://schemas.openxmlformats.org/officeDocument/2006/relationships/hyperlink" Target="http://psoug.org/definition/SELECT.htm" TargetMode="External"/><Relationship Id="rId724" Type="http://schemas.openxmlformats.org/officeDocument/2006/relationships/hyperlink" Target="http://psoug.org/definition/TABLESPACE.htm" TargetMode="External"/><Relationship Id="rId931" Type="http://schemas.openxmlformats.org/officeDocument/2006/relationships/hyperlink" Target="http://psoug.org/definition/DROP.htm" TargetMode="External"/><Relationship Id="rId1147" Type="http://schemas.openxmlformats.org/officeDocument/2006/relationships/hyperlink" Target="http://psoug.org/definition/NUMBER.htm" TargetMode="External"/><Relationship Id="rId60" Type="http://schemas.openxmlformats.org/officeDocument/2006/relationships/hyperlink" Target="http://psoug.org/definition/TABLESPACE.htm" TargetMode="External"/><Relationship Id="rId156" Type="http://schemas.openxmlformats.org/officeDocument/2006/relationships/hyperlink" Target="http://psoug.org/definition/INTO.htm" TargetMode="External"/><Relationship Id="rId363" Type="http://schemas.openxmlformats.org/officeDocument/2006/relationships/hyperlink" Target="http://psoug.org/definition/SYSDATE.htm" TargetMode="External"/><Relationship Id="rId570" Type="http://schemas.openxmlformats.org/officeDocument/2006/relationships/hyperlink" Target="http://psoug.org/definition/PARTITION.htm" TargetMode="External"/><Relationship Id="rId1007" Type="http://schemas.openxmlformats.org/officeDocument/2006/relationships/hyperlink" Target="http://psoug.org/definition/INDEX.htm" TargetMode="External"/><Relationship Id="rId223" Type="http://schemas.openxmlformats.org/officeDocument/2006/relationships/hyperlink" Target="http://psoug.org/definition/PARTITION.htm" TargetMode="External"/><Relationship Id="rId430" Type="http://schemas.openxmlformats.org/officeDocument/2006/relationships/hyperlink" Target="http://psoug.org/definition/VALUES.htm" TargetMode="External"/><Relationship Id="rId668" Type="http://schemas.openxmlformats.org/officeDocument/2006/relationships/hyperlink" Target="http://psoug.org/definition/PARTITION.htm" TargetMode="External"/><Relationship Id="rId875" Type="http://schemas.openxmlformats.org/officeDocument/2006/relationships/hyperlink" Target="http://psoug.org/definition/TO_DATE.htm" TargetMode="External"/><Relationship Id="rId1060" Type="http://schemas.openxmlformats.org/officeDocument/2006/relationships/hyperlink" Target="http://psoug.org/definition/FROM.htm" TargetMode="External"/><Relationship Id="rId18" Type="http://schemas.openxmlformats.org/officeDocument/2006/relationships/hyperlink" Target="http://psoug.org/definition/USER.htm" TargetMode="External"/><Relationship Id="rId528" Type="http://schemas.openxmlformats.org/officeDocument/2006/relationships/hyperlink" Target="http://psoug.org/definition/TABLESPACE.htm" TargetMode="External"/><Relationship Id="rId735" Type="http://schemas.openxmlformats.org/officeDocument/2006/relationships/hyperlink" Target="http://psoug.org/definition/VALUES.htm" TargetMode="External"/><Relationship Id="rId942" Type="http://schemas.openxmlformats.org/officeDocument/2006/relationships/hyperlink" Target="http://psoug.org/definition/PARTITION.htm" TargetMode="External"/><Relationship Id="rId1158" Type="http://schemas.openxmlformats.org/officeDocument/2006/relationships/hyperlink" Target="http://psoug.org/definition/FROM.htm" TargetMode="External"/><Relationship Id="rId167" Type="http://schemas.openxmlformats.org/officeDocument/2006/relationships/hyperlink" Target="http://psoug.org/definition/CREATE.htm" TargetMode="External"/><Relationship Id="rId374" Type="http://schemas.openxmlformats.org/officeDocument/2006/relationships/hyperlink" Target="http://psoug.org/definition/COMMIT.htm" TargetMode="External"/><Relationship Id="rId581" Type="http://schemas.openxmlformats.org/officeDocument/2006/relationships/hyperlink" Target="http://psoug.org/definition/VARCHAR2.htm" TargetMode="External"/><Relationship Id="rId1018" Type="http://schemas.openxmlformats.org/officeDocument/2006/relationships/hyperlink" Target="http://psoug.org/definition/PARTITION.htm" TargetMode="External"/><Relationship Id="rId71" Type="http://schemas.openxmlformats.org/officeDocument/2006/relationships/hyperlink" Target="http://psoug.org/definition/INTO.htm" TargetMode="External"/><Relationship Id="rId234" Type="http://schemas.openxmlformats.org/officeDocument/2006/relationships/hyperlink" Target="http://psoug.org/definition/PARTITION.htm" TargetMode="External"/><Relationship Id="rId679" Type="http://schemas.openxmlformats.org/officeDocument/2006/relationships/hyperlink" Target="http://psoug.org/definition/TABLESPACE.htm" TargetMode="External"/><Relationship Id="rId802" Type="http://schemas.openxmlformats.org/officeDocument/2006/relationships/hyperlink" Target="http://psoug.org/definition/SELECT.htm" TargetMode="External"/><Relationship Id="rId886" Type="http://schemas.openxmlformats.org/officeDocument/2006/relationships/hyperlink" Target="http://psoug.org/definition/VALUES.htm" TargetMode="External"/><Relationship Id="rId2" Type="http://schemas.openxmlformats.org/officeDocument/2006/relationships/styles" Target="styles.xml"/><Relationship Id="rId29" Type="http://schemas.openxmlformats.org/officeDocument/2006/relationships/hyperlink" Target="http://psoug.org/definition/DROP.htm" TargetMode="External"/><Relationship Id="rId441" Type="http://schemas.openxmlformats.org/officeDocument/2006/relationships/hyperlink" Target="http://psoug.org/definition/FROM.htm" TargetMode="External"/><Relationship Id="rId539" Type="http://schemas.openxmlformats.org/officeDocument/2006/relationships/hyperlink" Target="http://psoug.org/definition/VARCHAR2.htm" TargetMode="External"/><Relationship Id="rId746" Type="http://schemas.openxmlformats.org/officeDocument/2006/relationships/hyperlink" Target="http://psoug.org/definition/ALTER.htm" TargetMode="External"/><Relationship Id="rId1071" Type="http://schemas.openxmlformats.org/officeDocument/2006/relationships/hyperlink" Target="http://psoug.org/definition/FROM.htm" TargetMode="External"/><Relationship Id="rId1169" Type="http://schemas.openxmlformats.org/officeDocument/2006/relationships/hyperlink" Target="http://psoug.org/definition/SELECT.htm" TargetMode="External"/><Relationship Id="rId178" Type="http://schemas.openxmlformats.org/officeDocument/2006/relationships/hyperlink" Target="http://psoug.org/definition/VALUES.htm" TargetMode="External"/><Relationship Id="rId301" Type="http://schemas.openxmlformats.org/officeDocument/2006/relationships/hyperlink" Target="http://psoug.org/definition/LIKE.htm" TargetMode="External"/><Relationship Id="rId953" Type="http://schemas.openxmlformats.org/officeDocument/2006/relationships/hyperlink" Target="http://psoug.org/definition/TABLESPACE.htm" TargetMode="External"/><Relationship Id="rId1029" Type="http://schemas.openxmlformats.org/officeDocument/2006/relationships/hyperlink" Target="http://psoug.org/definition/EXPLAIN_PLAN.htm" TargetMode="External"/><Relationship Id="rId82" Type="http://schemas.openxmlformats.org/officeDocument/2006/relationships/hyperlink" Target="http://psoug.org/definition/NUMBER.htm" TargetMode="External"/><Relationship Id="rId385" Type="http://schemas.openxmlformats.org/officeDocument/2006/relationships/hyperlink" Target="http://psoug.org/definition/FROM.htm" TargetMode="External"/><Relationship Id="rId592" Type="http://schemas.openxmlformats.org/officeDocument/2006/relationships/hyperlink" Target="http://psoug.org/definition/VALUES.htm" TargetMode="External"/><Relationship Id="rId606" Type="http://schemas.openxmlformats.org/officeDocument/2006/relationships/hyperlink" Target="http://psoug.org/definition/TABLESPACE.htm" TargetMode="External"/><Relationship Id="rId813" Type="http://schemas.openxmlformats.org/officeDocument/2006/relationships/hyperlink" Target="http://psoug.org/definition/FROM.htm" TargetMode="External"/><Relationship Id="rId245" Type="http://schemas.openxmlformats.org/officeDocument/2006/relationships/hyperlink" Target="http://psoug.org/definition/PARTITION.htm" TargetMode="External"/><Relationship Id="rId452" Type="http://schemas.openxmlformats.org/officeDocument/2006/relationships/hyperlink" Target="http://psoug.org/definition/USER.htm" TargetMode="External"/><Relationship Id="rId897" Type="http://schemas.openxmlformats.org/officeDocument/2006/relationships/hyperlink" Target="http://psoug.org/definition/INTO.htm" TargetMode="External"/><Relationship Id="rId1082" Type="http://schemas.openxmlformats.org/officeDocument/2006/relationships/hyperlink" Target="http://psoug.org/definition/FROM.htm" TargetMode="External"/><Relationship Id="rId105" Type="http://schemas.openxmlformats.org/officeDocument/2006/relationships/hyperlink" Target="http://psoug.org/definition/INTO.htm" TargetMode="External"/><Relationship Id="rId312" Type="http://schemas.openxmlformats.org/officeDocument/2006/relationships/hyperlink" Target="http://psoug.org/definition/TABLESPACE.htm" TargetMode="External"/><Relationship Id="rId757" Type="http://schemas.openxmlformats.org/officeDocument/2006/relationships/hyperlink" Target="http://psoug.org/definition/FROM.htm" TargetMode="External"/><Relationship Id="rId964" Type="http://schemas.openxmlformats.org/officeDocument/2006/relationships/hyperlink" Target="http://psoug.org/definition/TABLESPACE.htm" TargetMode="External"/><Relationship Id="rId93" Type="http://schemas.openxmlformats.org/officeDocument/2006/relationships/hyperlink" Target="http://psoug.org/definition/INTO.htm" TargetMode="External"/><Relationship Id="rId189" Type="http://schemas.openxmlformats.org/officeDocument/2006/relationships/hyperlink" Target="http://psoug.org/definition/PARTITION.htm" TargetMode="External"/><Relationship Id="rId396" Type="http://schemas.openxmlformats.org/officeDocument/2006/relationships/hyperlink" Target="http://psoug.org/definition/SELECT.htm" TargetMode="External"/><Relationship Id="rId617" Type="http://schemas.openxmlformats.org/officeDocument/2006/relationships/hyperlink" Target="http://psoug.org/definition/PARTITION.htm" TargetMode="External"/><Relationship Id="rId824" Type="http://schemas.openxmlformats.org/officeDocument/2006/relationships/hyperlink" Target="http://psoug.org/definition/ALTER.htm" TargetMode="External"/><Relationship Id="rId256" Type="http://schemas.openxmlformats.org/officeDocument/2006/relationships/hyperlink" Target="http://psoug.org/definition/SELECT.htm" TargetMode="External"/><Relationship Id="rId463" Type="http://schemas.openxmlformats.org/officeDocument/2006/relationships/hyperlink" Target="http://psoug.org/definition/CREATE.htm" TargetMode="External"/><Relationship Id="rId670" Type="http://schemas.openxmlformats.org/officeDocument/2006/relationships/hyperlink" Target="http://psoug.org/definition/TO_DATE.htm" TargetMode="External"/><Relationship Id="rId1093" Type="http://schemas.openxmlformats.org/officeDocument/2006/relationships/hyperlink" Target="http://psoug.org/definition/SELECT.htm" TargetMode="External"/><Relationship Id="rId1107" Type="http://schemas.openxmlformats.org/officeDocument/2006/relationships/hyperlink" Target="http://psoug.org/definition/TABLE.htm" TargetMode="External"/><Relationship Id="rId116" Type="http://schemas.openxmlformats.org/officeDocument/2006/relationships/hyperlink" Target="http://psoug.org/definition/NUMBER.htm" TargetMode="External"/><Relationship Id="rId323" Type="http://schemas.openxmlformats.org/officeDocument/2006/relationships/hyperlink" Target="http://psoug.org/definition/INTO.htm" TargetMode="External"/><Relationship Id="rId530" Type="http://schemas.openxmlformats.org/officeDocument/2006/relationships/hyperlink" Target="http://psoug.org/definition/PARTITION.htm" TargetMode="External"/><Relationship Id="rId768" Type="http://schemas.openxmlformats.org/officeDocument/2006/relationships/hyperlink" Target="http://psoug.org/definition/TABLE.htm" TargetMode="External"/><Relationship Id="rId975" Type="http://schemas.openxmlformats.org/officeDocument/2006/relationships/hyperlink" Target="http://psoug.org/definition/AS.htm" TargetMode="External"/><Relationship Id="rId1160" Type="http://schemas.openxmlformats.org/officeDocument/2006/relationships/hyperlink" Target="http://psoug.org/definition/ALTER.htm" TargetMode="External"/><Relationship Id="rId20" Type="http://schemas.openxmlformats.org/officeDocument/2006/relationships/hyperlink" Target="http://psoug.org/definition/USER.htm" TargetMode="External"/><Relationship Id="rId628" Type="http://schemas.openxmlformats.org/officeDocument/2006/relationships/hyperlink" Target="http://psoug.org/definition/TABLE.htm" TargetMode="External"/><Relationship Id="rId835" Type="http://schemas.openxmlformats.org/officeDocument/2006/relationships/hyperlink" Target="http://psoug.org/definition/INDEX.htm" TargetMode="External"/><Relationship Id="rId267" Type="http://schemas.openxmlformats.org/officeDocument/2006/relationships/hyperlink" Target="http://psoug.org/definition/DATE.htm" TargetMode="External"/><Relationship Id="rId474" Type="http://schemas.openxmlformats.org/officeDocument/2006/relationships/hyperlink" Target="http://psoug.org/definition/VALUES.htm" TargetMode="External"/><Relationship Id="rId1020" Type="http://schemas.openxmlformats.org/officeDocument/2006/relationships/hyperlink" Target="http://psoug.org/definition/SELECT.htm" TargetMode="External"/><Relationship Id="rId1118" Type="http://schemas.openxmlformats.org/officeDocument/2006/relationships/hyperlink" Target="http://psoug.org/definition/INDEX.htm" TargetMode="External"/><Relationship Id="rId127" Type="http://schemas.openxmlformats.org/officeDocument/2006/relationships/hyperlink" Target="http://psoug.org/definition/PARTITION.htm" TargetMode="External"/><Relationship Id="rId681" Type="http://schemas.openxmlformats.org/officeDocument/2006/relationships/hyperlink" Target="http://psoug.org/definition/FROM.htm" TargetMode="External"/><Relationship Id="rId779" Type="http://schemas.openxmlformats.org/officeDocument/2006/relationships/hyperlink" Target="http://psoug.org/definition/PARTITION.htm" TargetMode="External"/><Relationship Id="rId902" Type="http://schemas.openxmlformats.org/officeDocument/2006/relationships/hyperlink" Target="http://psoug.org/definition/VALUES.htm" TargetMode="External"/><Relationship Id="rId986" Type="http://schemas.openxmlformats.org/officeDocument/2006/relationships/hyperlink" Target="http://psoug.org/definition/FROM.htm" TargetMode="External"/><Relationship Id="rId31" Type="http://schemas.openxmlformats.org/officeDocument/2006/relationships/hyperlink" Target="http://psoug.org/definition/AND.htm" TargetMode="External"/><Relationship Id="rId334" Type="http://schemas.openxmlformats.org/officeDocument/2006/relationships/hyperlink" Target="http://psoug.org/definition/PARTITION.htm" TargetMode="External"/><Relationship Id="rId541" Type="http://schemas.openxmlformats.org/officeDocument/2006/relationships/hyperlink" Target="http://psoug.org/definition/DATE.htm" TargetMode="External"/><Relationship Id="rId639" Type="http://schemas.openxmlformats.org/officeDocument/2006/relationships/hyperlink" Target="http://psoug.org/definition/INTO.htm" TargetMode="External"/><Relationship Id="rId1171" Type="http://schemas.openxmlformats.org/officeDocument/2006/relationships/hyperlink" Target="http://psoug.org/definition/FROM.htm" TargetMode="External"/><Relationship Id="rId180" Type="http://schemas.openxmlformats.org/officeDocument/2006/relationships/hyperlink" Target="http://psoug.org/definition/TABLESPACE.htm" TargetMode="External"/><Relationship Id="rId278" Type="http://schemas.openxmlformats.org/officeDocument/2006/relationships/hyperlink" Target="http://psoug.org/definition/TABLESPACE.htm" TargetMode="External"/><Relationship Id="rId401" Type="http://schemas.openxmlformats.org/officeDocument/2006/relationships/hyperlink" Target="http://psoug.org/definition/FROM.htm" TargetMode="External"/><Relationship Id="rId846" Type="http://schemas.openxmlformats.org/officeDocument/2006/relationships/hyperlink" Target="http://psoug.org/definition/PARTITION.htm" TargetMode="External"/><Relationship Id="rId1031" Type="http://schemas.openxmlformats.org/officeDocument/2006/relationships/hyperlink" Target="http://psoug.org/definition/FROM.htm" TargetMode="External"/><Relationship Id="rId1129" Type="http://schemas.openxmlformats.org/officeDocument/2006/relationships/hyperlink" Target="http://psoug.org/definition/UPDATE.htm" TargetMode="External"/><Relationship Id="rId485" Type="http://schemas.openxmlformats.org/officeDocument/2006/relationships/hyperlink" Target="http://psoug.org/definition/PARTITION.htm" TargetMode="External"/><Relationship Id="rId692" Type="http://schemas.openxmlformats.org/officeDocument/2006/relationships/hyperlink" Target="http://psoug.org/definition/VALUES.htm" TargetMode="External"/><Relationship Id="rId706" Type="http://schemas.openxmlformats.org/officeDocument/2006/relationships/hyperlink" Target="http://psoug.org/definition/TABLE.htm" TargetMode="External"/><Relationship Id="rId913" Type="http://schemas.openxmlformats.org/officeDocument/2006/relationships/hyperlink" Target="http://psoug.org/definition/TO_DATE.htm" TargetMode="External"/><Relationship Id="rId42" Type="http://schemas.openxmlformats.org/officeDocument/2006/relationships/hyperlink" Target="http://psoug.org/definition/DATE.htm" TargetMode="External"/><Relationship Id="rId138" Type="http://schemas.openxmlformats.org/officeDocument/2006/relationships/hyperlink" Target="http://psoug.org/definition/TABLESPACE.htm" TargetMode="External"/><Relationship Id="rId345" Type="http://schemas.openxmlformats.org/officeDocument/2006/relationships/hyperlink" Target="http://psoug.org/definition/VALUES.htm" TargetMode="External"/><Relationship Id="rId552" Type="http://schemas.openxmlformats.org/officeDocument/2006/relationships/hyperlink" Target="http://psoug.org/definition/VALUES.htm" TargetMode="External"/><Relationship Id="rId997" Type="http://schemas.openxmlformats.org/officeDocument/2006/relationships/hyperlink" Target="http://psoug.org/definition/CREATE.htm" TargetMode="External"/><Relationship Id="rId1182" Type="http://schemas.openxmlformats.org/officeDocument/2006/relationships/hyperlink" Target="http://psoug.org/definition/COUNT.htm" TargetMode="External"/><Relationship Id="rId191" Type="http://schemas.openxmlformats.org/officeDocument/2006/relationships/hyperlink" Target="http://psoug.org/definition/TABLESPACE.htm" TargetMode="External"/><Relationship Id="rId205" Type="http://schemas.openxmlformats.org/officeDocument/2006/relationships/hyperlink" Target="http://psoug.org/definition/INSERT.htm" TargetMode="External"/><Relationship Id="rId412" Type="http://schemas.openxmlformats.org/officeDocument/2006/relationships/hyperlink" Target="http://psoug.org/definition/PARTITION.htm" TargetMode="External"/><Relationship Id="rId857" Type="http://schemas.openxmlformats.org/officeDocument/2006/relationships/hyperlink" Target="http://psoug.org/definition/FROM.htm" TargetMode="External"/><Relationship Id="rId1042" Type="http://schemas.openxmlformats.org/officeDocument/2006/relationships/hyperlink" Target="http://psoug.org/definition/FROM.htm" TargetMode="External"/><Relationship Id="rId289" Type="http://schemas.openxmlformats.org/officeDocument/2006/relationships/hyperlink" Target="http://psoug.org/definition/FROM.htm" TargetMode="External"/><Relationship Id="rId496" Type="http://schemas.openxmlformats.org/officeDocument/2006/relationships/hyperlink" Target="http://psoug.org/definition/DATE.htm" TargetMode="External"/><Relationship Id="rId717" Type="http://schemas.openxmlformats.org/officeDocument/2006/relationships/hyperlink" Target="http://psoug.org/definition/VALUES.htm" TargetMode="External"/><Relationship Id="rId924" Type="http://schemas.openxmlformats.org/officeDocument/2006/relationships/hyperlink" Target="http://psoug.org/definition/SELECT.htm" TargetMode="External"/><Relationship Id="rId53" Type="http://schemas.openxmlformats.org/officeDocument/2006/relationships/hyperlink" Target="http://psoug.org/definition/NOT.htm" TargetMode="External"/><Relationship Id="rId149" Type="http://schemas.openxmlformats.org/officeDocument/2006/relationships/hyperlink" Target="http://psoug.org/definition/INSERT.htm" TargetMode="External"/><Relationship Id="rId356" Type="http://schemas.openxmlformats.org/officeDocument/2006/relationships/hyperlink" Target="http://psoug.org/definition/VALUES.htm" TargetMode="External"/><Relationship Id="rId563" Type="http://schemas.openxmlformats.org/officeDocument/2006/relationships/hyperlink" Target="http://psoug.org/definition/TABLESPACE.htm" TargetMode="External"/><Relationship Id="rId770" Type="http://schemas.openxmlformats.org/officeDocument/2006/relationships/hyperlink" Target="http://psoug.org/definition/FROM.htm" TargetMode="External"/><Relationship Id="rId1193" Type="http://schemas.openxmlformats.org/officeDocument/2006/relationships/hyperlink" Target="http://psoug.org/definition/WHERE.htm" TargetMode="External"/><Relationship Id="rId216" Type="http://schemas.openxmlformats.org/officeDocument/2006/relationships/hyperlink" Target="http://psoug.org/definition/FROM.htm" TargetMode="External"/><Relationship Id="rId423" Type="http://schemas.openxmlformats.org/officeDocument/2006/relationships/hyperlink" Target="http://psoug.org/definition/PARTITION.htm" TargetMode="External"/><Relationship Id="rId868" Type="http://schemas.openxmlformats.org/officeDocument/2006/relationships/hyperlink" Target="http://psoug.org/definition/INSERT.htm" TargetMode="External"/><Relationship Id="rId1053" Type="http://schemas.openxmlformats.org/officeDocument/2006/relationships/hyperlink" Target="http://psoug.org/definition/FROM.htm" TargetMode="External"/><Relationship Id="rId630" Type="http://schemas.openxmlformats.org/officeDocument/2006/relationships/hyperlink" Target="http://psoug.org/definition/SELECT.htm" TargetMode="External"/><Relationship Id="rId728" Type="http://schemas.openxmlformats.org/officeDocument/2006/relationships/hyperlink" Target="http://psoug.org/definition/TABLESPACE.htm" TargetMode="External"/><Relationship Id="rId935" Type="http://schemas.openxmlformats.org/officeDocument/2006/relationships/hyperlink" Target="http://psoug.org/definition/ALTER.htm" TargetMode="External"/><Relationship Id="rId64" Type="http://schemas.openxmlformats.org/officeDocument/2006/relationships/hyperlink" Target="http://psoug.org/definition/FROM.htm" TargetMode="External"/><Relationship Id="rId367" Type="http://schemas.openxmlformats.org/officeDocument/2006/relationships/hyperlink" Target="http://psoug.org/definition/SYSDATE.htm" TargetMode="External"/><Relationship Id="rId574" Type="http://schemas.openxmlformats.org/officeDocument/2006/relationships/hyperlink" Target="http://psoug.org/definition/CREATE.htm" TargetMode="External"/><Relationship Id="rId1120" Type="http://schemas.openxmlformats.org/officeDocument/2006/relationships/hyperlink" Target="http://psoug.org/definition/PARTITION.htm" TargetMode="External"/><Relationship Id="rId171" Type="http://schemas.openxmlformats.org/officeDocument/2006/relationships/hyperlink" Target="http://psoug.org/definition/NOT.htm" TargetMode="External"/><Relationship Id="rId227" Type="http://schemas.openxmlformats.org/officeDocument/2006/relationships/hyperlink" Target="http://psoug.org/definition/ALTER.htm" TargetMode="External"/><Relationship Id="rId781" Type="http://schemas.openxmlformats.org/officeDocument/2006/relationships/hyperlink" Target="http://psoug.org/definition/INTO.htm" TargetMode="External"/><Relationship Id="rId837" Type="http://schemas.openxmlformats.org/officeDocument/2006/relationships/hyperlink" Target="http://psoug.org/definition/TABLE.htm" TargetMode="External"/><Relationship Id="rId879" Type="http://schemas.openxmlformats.org/officeDocument/2006/relationships/hyperlink" Target="http://psoug.org/definition/TO_DATE.htm" TargetMode="External"/><Relationship Id="rId1022" Type="http://schemas.openxmlformats.org/officeDocument/2006/relationships/hyperlink" Target="http://psoug.org/definition/WHERE.htm" TargetMode="External"/><Relationship Id="rId269" Type="http://schemas.openxmlformats.org/officeDocument/2006/relationships/hyperlink" Target="http://psoug.org/definition/PARTITION.htm" TargetMode="External"/><Relationship Id="rId434" Type="http://schemas.openxmlformats.org/officeDocument/2006/relationships/hyperlink" Target="http://psoug.org/definition/SELECT.htm" TargetMode="External"/><Relationship Id="rId476" Type="http://schemas.openxmlformats.org/officeDocument/2006/relationships/hyperlink" Target="http://psoug.org/definition/PARTITION.htm" TargetMode="External"/><Relationship Id="rId641" Type="http://schemas.openxmlformats.org/officeDocument/2006/relationships/hyperlink" Target="http://psoug.org/definition/CREATE.htm" TargetMode="External"/><Relationship Id="rId683" Type="http://schemas.openxmlformats.org/officeDocument/2006/relationships/hyperlink" Target="http://psoug.org/definition/ALTER.htm" TargetMode="External"/><Relationship Id="rId739" Type="http://schemas.openxmlformats.org/officeDocument/2006/relationships/hyperlink" Target="http://psoug.org/definition/ALTER.htm" TargetMode="External"/><Relationship Id="rId890" Type="http://schemas.openxmlformats.org/officeDocument/2006/relationships/hyperlink" Target="http://psoug.org/definition/VALUES.htm" TargetMode="External"/><Relationship Id="rId904" Type="http://schemas.openxmlformats.org/officeDocument/2006/relationships/hyperlink" Target="http://psoug.org/definition/COMMIT.htm" TargetMode="External"/><Relationship Id="rId1064" Type="http://schemas.openxmlformats.org/officeDocument/2006/relationships/hyperlink" Target="http://psoug.org/definition/PARTITION.htm" TargetMode="External"/><Relationship Id="rId33" Type="http://schemas.openxmlformats.org/officeDocument/2006/relationships/hyperlink" Target="http://psoug.org/definition/TABLESPACE.htm" TargetMode="External"/><Relationship Id="rId129" Type="http://schemas.openxmlformats.org/officeDocument/2006/relationships/hyperlink" Target="http://psoug.org/definition/TABLESPACE.htm" TargetMode="External"/><Relationship Id="rId280" Type="http://schemas.openxmlformats.org/officeDocument/2006/relationships/hyperlink" Target="http://psoug.org/definition/VALUES.htm" TargetMode="External"/><Relationship Id="rId336" Type="http://schemas.openxmlformats.org/officeDocument/2006/relationships/hyperlink" Target="http://psoug.org/definition/TABLE.htm" TargetMode="External"/><Relationship Id="rId501" Type="http://schemas.openxmlformats.org/officeDocument/2006/relationships/hyperlink" Target="http://psoug.org/definition/TABLESPACE.htm" TargetMode="External"/><Relationship Id="rId543" Type="http://schemas.openxmlformats.org/officeDocument/2006/relationships/hyperlink" Target="http://psoug.org/definition/VALUES.htm" TargetMode="External"/><Relationship Id="rId946" Type="http://schemas.openxmlformats.org/officeDocument/2006/relationships/hyperlink" Target="http://psoug.org/definition/INTO.htm" TargetMode="External"/><Relationship Id="rId988" Type="http://schemas.openxmlformats.org/officeDocument/2006/relationships/hyperlink" Target="http://psoug.org/definition/CREATE.htm" TargetMode="External"/><Relationship Id="rId1131" Type="http://schemas.openxmlformats.org/officeDocument/2006/relationships/hyperlink" Target="http://psoug.org/definition/FROM.htm" TargetMode="External"/><Relationship Id="rId1173" Type="http://schemas.openxmlformats.org/officeDocument/2006/relationships/hyperlink" Target="http://psoug.org/definition/BETWEEN.htm" TargetMode="External"/><Relationship Id="rId75" Type="http://schemas.openxmlformats.org/officeDocument/2006/relationships/hyperlink" Target="http://psoug.org/definition/INSERT.htm" TargetMode="External"/><Relationship Id="rId140" Type="http://schemas.openxmlformats.org/officeDocument/2006/relationships/hyperlink" Target="http://psoug.org/definition/FROM.htm" TargetMode="External"/><Relationship Id="rId182" Type="http://schemas.openxmlformats.org/officeDocument/2006/relationships/hyperlink" Target="http://psoug.org/definition/VALUES.htm" TargetMode="External"/><Relationship Id="rId378" Type="http://schemas.openxmlformats.org/officeDocument/2006/relationships/hyperlink" Target="http://psoug.org/definition/SELECT.htm" TargetMode="External"/><Relationship Id="rId403" Type="http://schemas.openxmlformats.org/officeDocument/2006/relationships/hyperlink" Target="http://psoug.org/definition/SELECT.htm" TargetMode="External"/><Relationship Id="rId585" Type="http://schemas.openxmlformats.org/officeDocument/2006/relationships/hyperlink" Target="http://psoug.org/definition/PARTITION.htm" TargetMode="External"/><Relationship Id="rId750" Type="http://schemas.openxmlformats.org/officeDocument/2006/relationships/hyperlink" Target="http://psoug.org/definition/VALUES.htm" TargetMode="External"/><Relationship Id="rId792" Type="http://schemas.openxmlformats.org/officeDocument/2006/relationships/hyperlink" Target="http://psoug.org/definition/VALUES.htm" TargetMode="External"/><Relationship Id="rId806" Type="http://schemas.openxmlformats.org/officeDocument/2006/relationships/hyperlink" Target="http://psoug.org/definition/WHERE.htm" TargetMode="External"/><Relationship Id="rId848" Type="http://schemas.openxmlformats.org/officeDocument/2006/relationships/hyperlink" Target="http://psoug.org/definition/ALTER.htm" TargetMode="External"/><Relationship Id="rId1033" Type="http://schemas.openxmlformats.org/officeDocument/2006/relationships/hyperlink" Target="http://psoug.org/definition/BETWEEN.htm" TargetMode="External"/><Relationship Id="rId6" Type="http://schemas.openxmlformats.org/officeDocument/2006/relationships/hyperlink" Target="http://psoug.org/definition/FROM.htm" TargetMode="External"/><Relationship Id="rId238" Type="http://schemas.openxmlformats.org/officeDocument/2006/relationships/hyperlink" Target="http://psoug.org/definition/NUMBER.htm" TargetMode="External"/><Relationship Id="rId445" Type="http://schemas.openxmlformats.org/officeDocument/2006/relationships/hyperlink" Target="http://psoug.org/definition/INTO.htm" TargetMode="External"/><Relationship Id="rId487" Type="http://schemas.openxmlformats.org/officeDocument/2006/relationships/hyperlink" Target="http://psoug.org/definition/SELECT.htm" TargetMode="External"/><Relationship Id="rId610" Type="http://schemas.openxmlformats.org/officeDocument/2006/relationships/hyperlink" Target="http://psoug.org/definition/TABLESPACE.htm" TargetMode="External"/><Relationship Id="rId652" Type="http://schemas.openxmlformats.org/officeDocument/2006/relationships/hyperlink" Target="http://psoug.org/definition/VALUES.htm" TargetMode="External"/><Relationship Id="rId694" Type="http://schemas.openxmlformats.org/officeDocument/2006/relationships/hyperlink" Target="http://psoug.org/definition/VALUES.htm" TargetMode="External"/><Relationship Id="rId708" Type="http://schemas.openxmlformats.org/officeDocument/2006/relationships/hyperlink" Target="http://psoug.org/definition/PARTITION.htm" TargetMode="External"/><Relationship Id="rId915" Type="http://schemas.openxmlformats.org/officeDocument/2006/relationships/hyperlink" Target="http://psoug.org/definition/PARTITION.htm" TargetMode="External"/><Relationship Id="rId1075" Type="http://schemas.openxmlformats.org/officeDocument/2006/relationships/hyperlink" Target="http://psoug.org/definition/PARTITION.htm" TargetMode="External"/><Relationship Id="rId291" Type="http://schemas.openxmlformats.org/officeDocument/2006/relationships/hyperlink" Target="http://psoug.org/definition/TABLE.htm" TargetMode="External"/><Relationship Id="rId305" Type="http://schemas.openxmlformats.org/officeDocument/2006/relationships/hyperlink" Target="http://psoug.org/definition/DATE.htm" TargetMode="External"/><Relationship Id="rId347" Type="http://schemas.openxmlformats.org/officeDocument/2006/relationships/hyperlink" Target="http://psoug.org/definition/SELECT.htm" TargetMode="External"/><Relationship Id="rId512" Type="http://schemas.openxmlformats.org/officeDocument/2006/relationships/hyperlink" Target="http://psoug.org/definition/TO_DATE.htm" TargetMode="External"/><Relationship Id="rId957" Type="http://schemas.openxmlformats.org/officeDocument/2006/relationships/hyperlink" Target="http://psoug.org/definition/INTO.htm" TargetMode="External"/><Relationship Id="rId999" Type="http://schemas.openxmlformats.org/officeDocument/2006/relationships/hyperlink" Target="http://psoug.org/definition/SELECT.htm" TargetMode="External"/><Relationship Id="rId1100" Type="http://schemas.openxmlformats.org/officeDocument/2006/relationships/hyperlink" Target="http://psoug.org/definition/ALTER.htm" TargetMode="External"/><Relationship Id="rId1142" Type="http://schemas.openxmlformats.org/officeDocument/2006/relationships/hyperlink" Target="http://psoug.org/definition/VARCHAR2.htm" TargetMode="External"/><Relationship Id="rId1184" Type="http://schemas.openxmlformats.org/officeDocument/2006/relationships/hyperlink" Target="http://psoug.org/definition/WHERE.htm" TargetMode="External"/><Relationship Id="rId44" Type="http://schemas.openxmlformats.org/officeDocument/2006/relationships/hyperlink" Target="http://psoug.org/definition/VARCHAR2.htm" TargetMode="External"/><Relationship Id="rId86" Type="http://schemas.openxmlformats.org/officeDocument/2006/relationships/hyperlink" Target="http://psoug.org/definition/PARTITION.htm" TargetMode="External"/><Relationship Id="rId151" Type="http://schemas.openxmlformats.org/officeDocument/2006/relationships/hyperlink" Target="http://psoug.org/definition/VALUES.htm" TargetMode="External"/><Relationship Id="rId389" Type="http://schemas.openxmlformats.org/officeDocument/2006/relationships/hyperlink" Target="http://psoug.org/definition/TABLE.htm" TargetMode="External"/><Relationship Id="rId554" Type="http://schemas.openxmlformats.org/officeDocument/2006/relationships/hyperlink" Target="http://psoug.org/definition/VALUES.htm" TargetMode="External"/><Relationship Id="rId596" Type="http://schemas.openxmlformats.org/officeDocument/2006/relationships/hyperlink" Target="http://psoug.org/definition/FROM.htm" TargetMode="External"/><Relationship Id="rId761" Type="http://schemas.openxmlformats.org/officeDocument/2006/relationships/hyperlink" Target="http://psoug.org/definition/PARTITION.htm" TargetMode="External"/><Relationship Id="rId817" Type="http://schemas.openxmlformats.org/officeDocument/2006/relationships/hyperlink" Target="http://psoug.org/definition/TABLE.htm" TargetMode="External"/><Relationship Id="rId859" Type="http://schemas.openxmlformats.org/officeDocument/2006/relationships/hyperlink" Target="http://psoug.org/definition/TABLE.htm" TargetMode="External"/><Relationship Id="rId1002" Type="http://schemas.openxmlformats.org/officeDocument/2006/relationships/hyperlink" Target="http://psoug.org/definition/SELECT.htm" TargetMode="External"/><Relationship Id="rId193" Type="http://schemas.openxmlformats.org/officeDocument/2006/relationships/hyperlink" Target="http://psoug.org/definition/FROM.htm" TargetMode="External"/><Relationship Id="rId207" Type="http://schemas.openxmlformats.org/officeDocument/2006/relationships/hyperlink" Target="http://psoug.org/definition/VALUES.htm" TargetMode="External"/><Relationship Id="rId249" Type="http://schemas.openxmlformats.org/officeDocument/2006/relationships/hyperlink" Target="http://psoug.org/definition/VALUES.htm" TargetMode="External"/><Relationship Id="rId414" Type="http://schemas.openxmlformats.org/officeDocument/2006/relationships/hyperlink" Target="http://psoug.org/definition/TABLESPACE.htm" TargetMode="External"/><Relationship Id="rId456" Type="http://schemas.openxmlformats.org/officeDocument/2006/relationships/hyperlink" Target="http://psoug.org/definition/SELECT.htm" TargetMode="External"/><Relationship Id="rId498" Type="http://schemas.openxmlformats.org/officeDocument/2006/relationships/hyperlink" Target="http://psoug.org/definition/VALUES.htm" TargetMode="External"/><Relationship Id="rId621" Type="http://schemas.openxmlformats.org/officeDocument/2006/relationships/hyperlink" Target="http://psoug.org/definition/ALTER.htm" TargetMode="External"/><Relationship Id="rId663" Type="http://schemas.openxmlformats.org/officeDocument/2006/relationships/hyperlink" Target="http://psoug.org/definition/VALUES.htm" TargetMode="External"/><Relationship Id="rId870" Type="http://schemas.openxmlformats.org/officeDocument/2006/relationships/hyperlink" Target="http://psoug.org/definition/VALUES.htm" TargetMode="External"/><Relationship Id="rId1044" Type="http://schemas.openxmlformats.org/officeDocument/2006/relationships/hyperlink" Target="http://psoug.org/definition/BETWEEN.htm" TargetMode="External"/><Relationship Id="rId1086" Type="http://schemas.openxmlformats.org/officeDocument/2006/relationships/hyperlink" Target="http://psoug.org/definition/FROM.htm" TargetMode="External"/><Relationship Id="rId13" Type="http://schemas.openxmlformats.org/officeDocument/2006/relationships/hyperlink" Target="http://psoug.org/definition/CREATE.htm" TargetMode="External"/><Relationship Id="rId109" Type="http://schemas.openxmlformats.org/officeDocument/2006/relationships/hyperlink" Target="http://psoug.org/definition/INTO.htm" TargetMode="External"/><Relationship Id="rId260" Type="http://schemas.openxmlformats.org/officeDocument/2006/relationships/hyperlink" Target="http://psoug.org/definition/MAX.htm" TargetMode="External"/><Relationship Id="rId316" Type="http://schemas.openxmlformats.org/officeDocument/2006/relationships/hyperlink" Target="http://psoug.org/definition/SYSDATE.htm" TargetMode="External"/><Relationship Id="rId523" Type="http://schemas.openxmlformats.org/officeDocument/2006/relationships/hyperlink" Target="http://psoug.org/definition/VARCHAR2.htm" TargetMode="External"/><Relationship Id="rId719" Type="http://schemas.openxmlformats.org/officeDocument/2006/relationships/hyperlink" Target="http://psoug.org/definition/FROM.htm" TargetMode="External"/><Relationship Id="rId926" Type="http://schemas.openxmlformats.org/officeDocument/2006/relationships/hyperlink" Target="http://psoug.org/definition/WHERE.htm" TargetMode="External"/><Relationship Id="rId968" Type="http://schemas.openxmlformats.org/officeDocument/2006/relationships/hyperlink" Target="http://psoug.org/definition/VALUES.htm" TargetMode="External"/><Relationship Id="rId1111" Type="http://schemas.openxmlformats.org/officeDocument/2006/relationships/hyperlink" Target="http://psoug.org/definition/REBUILD.htm" TargetMode="External"/><Relationship Id="rId1153" Type="http://schemas.openxmlformats.org/officeDocument/2006/relationships/hyperlink" Target="http://psoug.org/definition/FROM.htm" TargetMode="External"/><Relationship Id="rId55" Type="http://schemas.openxmlformats.org/officeDocument/2006/relationships/hyperlink" Target="http://psoug.org/definition/VARCHAR2.htm" TargetMode="External"/><Relationship Id="rId97" Type="http://schemas.openxmlformats.org/officeDocument/2006/relationships/hyperlink" Target="http://psoug.org/definition/INTO.htm" TargetMode="External"/><Relationship Id="rId120" Type="http://schemas.openxmlformats.org/officeDocument/2006/relationships/hyperlink" Target="http://psoug.org/definition/PARTITION.htm" TargetMode="External"/><Relationship Id="rId358" Type="http://schemas.openxmlformats.org/officeDocument/2006/relationships/hyperlink" Target="http://psoug.org/definition/SYSDATE.htm" TargetMode="External"/><Relationship Id="rId565" Type="http://schemas.openxmlformats.org/officeDocument/2006/relationships/hyperlink" Target="http://psoug.org/definition/TABLESPACE.htm" TargetMode="External"/><Relationship Id="rId730" Type="http://schemas.openxmlformats.org/officeDocument/2006/relationships/hyperlink" Target="http://psoug.org/definition/FROM.htm" TargetMode="External"/><Relationship Id="rId772" Type="http://schemas.openxmlformats.org/officeDocument/2006/relationships/hyperlink" Target="http://psoug.org/definition/SELECT.htm" TargetMode="External"/><Relationship Id="rId828" Type="http://schemas.openxmlformats.org/officeDocument/2006/relationships/hyperlink" Target="http://psoug.org/definition/ALTER.htm" TargetMode="External"/><Relationship Id="rId1013" Type="http://schemas.openxmlformats.org/officeDocument/2006/relationships/hyperlink" Target="http://psoug.org/definition/TABLESPACE.htm" TargetMode="External"/><Relationship Id="rId1195" Type="http://schemas.openxmlformats.org/officeDocument/2006/relationships/hyperlink" Target="http://psoug.org/definition/ORDER_BY.htm" TargetMode="External"/><Relationship Id="rId162" Type="http://schemas.openxmlformats.org/officeDocument/2006/relationships/hyperlink" Target="http://psoug.org/definition/SELECT.htm" TargetMode="External"/><Relationship Id="rId218" Type="http://schemas.openxmlformats.org/officeDocument/2006/relationships/hyperlink" Target="http://psoug.org/definition/SELECT.htm" TargetMode="External"/><Relationship Id="rId425" Type="http://schemas.openxmlformats.org/officeDocument/2006/relationships/hyperlink" Target="http://psoug.org/definition/TO_DATE.htm" TargetMode="External"/><Relationship Id="rId467" Type="http://schemas.openxmlformats.org/officeDocument/2006/relationships/hyperlink" Target="http://psoug.org/definition/VARCHAR2.htm" TargetMode="External"/><Relationship Id="rId632" Type="http://schemas.openxmlformats.org/officeDocument/2006/relationships/hyperlink" Target="http://psoug.org/definition/WHERE.htm" TargetMode="External"/><Relationship Id="rId1055" Type="http://schemas.openxmlformats.org/officeDocument/2006/relationships/hyperlink" Target="http://psoug.org/definition/BETWEEN.htm" TargetMode="External"/><Relationship Id="rId1097" Type="http://schemas.openxmlformats.org/officeDocument/2006/relationships/hyperlink" Target="http://psoug.org/definition/TABLE.htm" TargetMode="External"/><Relationship Id="rId271" Type="http://schemas.openxmlformats.org/officeDocument/2006/relationships/hyperlink" Target="http://psoug.org/definition/VALUES.htm" TargetMode="External"/><Relationship Id="rId674" Type="http://schemas.openxmlformats.org/officeDocument/2006/relationships/hyperlink" Target="http://psoug.org/definition/FROM.htm" TargetMode="External"/><Relationship Id="rId881" Type="http://schemas.openxmlformats.org/officeDocument/2006/relationships/hyperlink" Target="http://psoug.org/definition/INTO.htm" TargetMode="External"/><Relationship Id="rId937" Type="http://schemas.openxmlformats.org/officeDocument/2006/relationships/hyperlink" Target="http://psoug.org/definition/TRUNCATE.htm" TargetMode="External"/><Relationship Id="rId979" Type="http://schemas.openxmlformats.org/officeDocument/2006/relationships/hyperlink" Target="http://psoug.org/definition/CREATE.htm" TargetMode="External"/><Relationship Id="rId1122" Type="http://schemas.openxmlformats.org/officeDocument/2006/relationships/hyperlink" Target="http://psoug.org/definition/SELECT.htm" TargetMode="External"/><Relationship Id="rId24" Type="http://schemas.openxmlformats.org/officeDocument/2006/relationships/hyperlink" Target="http://psoug.org/definition/TABLESPACE.htm" TargetMode="External"/><Relationship Id="rId66" Type="http://schemas.openxmlformats.org/officeDocument/2006/relationships/hyperlink" Target="http://psoug.org/definition/INTO.htm" TargetMode="External"/><Relationship Id="rId131" Type="http://schemas.openxmlformats.org/officeDocument/2006/relationships/hyperlink" Target="http://psoug.org/definition/VALUES.htm" TargetMode="External"/><Relationship Id="rId327" Type="http://schemas.openxmlformats.org/officeDocument/2006/relationships/hyperlink" Target="http://psoug.org/definition/INSERT.htm" TargetMode="External"/><Relationship Id="rId369" Type="http://schemas.openxmlformats.org/officeDocument/2006/relationships/hyperlink" Target="http://psoug.org/definition/INSERT.htm" TargetMode="External"/><Relationship Id="rId534" Type="http://schemas.openxmlformats.org/officeDocument/2006/relationships/hyperlink" Target="http://psoug.org/definition/PARTITION.htm" TargetMode="External"/><Relationship Id="rId576" Type="http://schemas.openxmlformats.org/officeDocument/2006/relationships/hyperlink" Target="http://psoug.org/definition/NUMBER.htm" TargetMode="External"/><Relationship Id="rId741" Type="http://schemas.openxmlformats.org/officeDocument/2006/relationships/hyperlink" Target="http://psoug.org/definition/PARTITION.htm" TargetMode="External"/><Relationship Id="rId783" Type="http://schemas.openxmlformats.org/officeDocument/2006/relationships/hyperlink" Target="http://psoug.org/definition/FROM.htm" TargetMode="External"/><Relationship Id="rId839" Type="http://schemas.openxmlformats.org/officeDocument/2006/relationships/hyperlink" Target="http://psoug.org/definition/TABLE.htm" TargetMode="External"/><Relationship Id="rId990" Type="http://schemas.openxmlformats.org/officeDocument/2006/relationships/hyperlink" Target="http://psoug.org/definition/SELECT.htm" TargetMode="External"/><Relationship Id="rId1164" Type="http://schemas.openxmlformats.org/officeDocument/2006/relationships/hyperlink" Target="http://psoug.org/definition/FROM.htm" TargetMode="External"/><Relationship Id="rId173" Type="http://schemas.openxmlformats.org/officeDocument/2006/relationships/hyperlink" Target="http://psoug.org/definition/NOT.htm" TargetMode="External"/><Relationship Id="rId229" Type="http://schemas.openxmlformats.org/officeDocument/2006/relationships/hyperlink" Target="http://psoug.org/definition/SELECT.htm" TargetMode="External"/><Relationship Id="rId380" Type="http://schemas.openxmlformats.org/officeDocument/2006/relationships/hyperlink" Target="http://psoug.org/definition/SELECT.htm" TargetMode="External"/><Relationship Id="rId436" Type="http://schemas.openxmlformats.org/officeDocument/2006/relationships/hyperlink" Target="http://psoug.org/definition/SELECT.htm" TargetMode="External"/><Relationship Id="rId601" Type="http://schemas.openxmlformats.org/officeDocument/2006/relationships/hyperlink" Target="http://psoug.org/definition/SELECT.htm" TargetMode="External"/><Relationship Id="rId643" Type="http://schemas.openxmlformats.org/officeDocument/2006/relationships/hyperlink" Target="http://psoug.org/definition/NUMBER.htm" TargetMode="External"/><Relationship Id="rId1024" Type="http://schemas.openxmlformats.org/officeDocument/2006/relationships/hyperlink" Target="http://psoug.org/definition/SELECT.htm" TargetMode="External"/><Relationship Id="rId1066" Type="http://schemas.openxmlformats.org/officeDocument/2006/relationships/hyperlink" Target="http://psoug.org/definition/VALUES.htm" TargetMode="External"/><Relationship Id="rId240" Type="http://schemas.openxmlformats.org/officeDocument/2006/relationships/hyperlink" Target="http://psoug.org/definition/VARCHAR2.htm" TargetMode="External"/><Relationship Id="rId478" Type="http://schemas.openxmlformats.org/officeDocument/2006/relationships/hyperlink" Target="http://psoug.org/definition/TO_DATE.htm" TargetMode="External"/><Relationship Id="rId685" Type="http://schemas.openxmlformats.org/officeDocument/2006/relationships/hyperlink" Target="http://psoug.org/definition/TABLESPACE.htm" TargetMode="External"/><Relationship Id="rId850" Type="http://schemas.openxmlformats.org/officeDocument/2006/relationships/hyperlink" Target="http://psoug.org/definition/PARTITION.htm" TargetMode="External"/><Relationship Id="rId892" Type="http://schemas.openxmlformats.org/officeDocument/2006/relationships/hyperlink" Target="http://psoug.org/definition/INSERT.htm" TargetMode="External"/><Relationship Id="rId906" Type="http://schemas.openxmlformats.org/officeDocument/2006/relationships/hyperlink" Target="http://psoug.org/definition/FROM.htm" TargetMode="External"/><Relationship Id="rId948" Type="http://schemas.openxmlformats.org/officeDocument/2006/relationships/hyperlink" Target="http://psoug.org/definition/TABLESPACE.htm" TargetMode="External"/><Relationship Id="rId1133" Type="http://schemas.openxmlformats.org/officeDocument/2006/relationships/hyperlink" Target="http://psoug.org/definition/TABLE.htm" TargetMode="External"/><Relationship Id="rId35" Type="http://schemas.openxmlformats.org/officeDocument/2006/relationships/hyperlink" Target="http://psoug.org/definition/CREATE.htm" TargetMode="External"/><Relationship Id="rId77" Type="http://schemas.openxmlformats.org/officeDocument/2006/relationships/hyperlink" Target="http://psoug.org/definition/VALUES.htm" TargetMode="External"/><Relationship Id="rId100" Type="http://schemas.openxmlformats.org/officeDocument/2006/relationships/hyperlink" Target="http://psoug.org/definition/INSERT.htm" TargetMode="External"/><Relationship Id="rId282" Type="http://schemas.openxmlformats.org/officeDocument/2006/relationships/hyperlink" Target="http://psoug.org/definition/ALTER.htm" TargetMode="External"/><Relationship Id="rId338" Type="http://schemas.openxmlformats.org/officeDocument/2006/relationships/hyperlink" Target="http://psoug.org/definition/DATE.htm" TargetMode="External"/><Relationship Id="rId503" Type="http://schemas.openxmlformats.org/officeDocument/2006/relationships/hyperlink" Target="http://psoug.org/definition/TABLESPACE.htm" TargetMode="External"/><Relationship Id="rId545" Type="http://schemas.openxmlformats.org/officeDocument/2006/relationships/hyperlink" Target="http://psoug.org/definition/VALUES.htm" TargetMode="External"/><Relationship Id="rId587" Type="http://schemas.openxmlformats.org/officeDocument/2006/relationships/hyperlink" Target="http://psoug.org/definition/PARTITION.htm" TargetMode="External"/><Relationship Id="rId710" Type="http://schemas.openxmlformats.org/officeDocument/2006/relationships/hyperlink" Target="http://psoug.org/definition/TABLE.htm" TargetMode="External"/><Relationship Id="rId752" Type="http://schemas.openxmlformats.org/officeDocument/2006/relationships/hyperlink" Target="http://psoug.org/definition/TABLE.htm" TargetMode="External"/><Relationship Id="rId808" Type="http://schemas.openxmlformats.org/officeDocument/2006/relationships/hyperlink" Target="http://psoug.org/definition/SELECT.htm" TargetMode="External"/><Relationship Id="rId1175" Type="http://schemas.openxmlformats.org/officeDocument/2006/relationships/hyperlink" Target="http://psoug.org/definition/SELECT.htm" TargetMode="External"/><Relationship Id="rId8" Type="http://schemas.openxmlformats.org/officeDocument/2006/relationships/hyperlink" Target="http://psoug.org/definition/TABLESPACE.htm" TargetMode="External"/><Relationship Id="rId142" Type="http://schemas.openxmlformats.org/officeDocument/2006/relationships/hyperlink" Target="http://psoug.org/definition/FROM.htm" TargetMode="External"/><Relationship Id="rId184" Type="http://schemas.openxmlformats.org/officeDocument/2006/relationships/hyperlink" Target="http://psoug.org/definition/TABLESPACE.htm" TargetMode="External"/><Relationship Id="rId391" Type="http://schemas.openxmlformats.org/officeDocument/2006/relationships/hyperlink" Target="http://psoug.org/definition/SELECT.htm" TargetMode="External"/><Relationship Id="rId405" Type="http://schemas.openxmlformats.org/officeDocument/2006/relationships/hyperlink" Target="http://psoug.org/definition/TABLE.htm" TargetMode="External"/><Relationship Id="rId447" Type="http://schemas.openxmlformats.org/officeDocument/2006/relationships/hyperlink" Target="http://psoug.org/definition/FROM.htm" TargetMode="External"/><Relationship Id="rId612" Type="http://schemas.openxmlformats.org/officeDocument/2006/relationships/hyperlink" Target="http://psoug.org/definition/TABLE.htm" TargetMode="External"/><Relationship Id="rId794" Type="http://schemas.openxmlformats.org/officeDocument/2006/relationships/hyperlink" Target="http://psoug.org/definition/VALUES.htm" TargetMode="External"/><Relationship Id="rId1035" Type="http://schemas.openxmlformats.org/officeDocument/2006/relationships/hyperlink" Target="http://psoug.org/definition/AND.htm" TargetMode="External"/><Relationship Id="rId1077" Type="http://schemas.openxmlformats.org/officeDocument/2006/relationships/hyperlink" Target="http://psoug.org/definition/TABLESPACE.htm" TargetMode="External"/><Relationship Id="rId251" Type="http://schemas.openxmlformats.org/officeDocument/2006/relationships/hyperlink" Target="http://psoug.org/definition/PARTITION.htm" TargetMode="External"/><Relationship Id="rId489" Type="http://schemas.openxmlformats.org/officeDocument/2006/relationships/hyperlink" Target="http://psoug.org/definition/SELECT.htm" TargetMode="External"/><Relationship Id="rId654" Type="http://schemas.openxmlformats.org/officeDocument/2006/relationships/hyperlink" Target="http://psoug.org/definition/VALUES.htm" TargetMode="External"/><Relationship Id="rId696" Type="http://schemas.openxmlformats.org/officeDocument/2006/relationships/hyperlink" Target="http://psoug.org/definition/VALUES.htm" TargetMode="External"/><Relationship Id="rId861" Type="http://schemas.openxmlformats.org/officeDocument/2006/relationships/hyperlink" Target="http://psoug.org/definition/INTO.htm" TargetMode="External"/><Relationship Id="rId917" Type="http://schemas.openxmlformats.org/officeDocument/2006/relationships/hyperlink" Target="http://psoug.org/definition/UPDATE.htm" TargetMode="External"/><Relationship Id="rId959" Type="http://schemas.openxmlformats.org/officeDocument/2006/relationships/hyperlink" Target="http://psoug.org/definition/TABLESPACE.htm" TargetMode="External"/><Relationship Id="rId1102" Type="http://schemas.openxmlformats.org/officeDocument/2006/relationships/hyperlink" Target="http://psoug.org/definition/REBUILD.htm" TargetMode="External"/><Relationship Id="rId46" Type="http://schemas.openxmlformats.org/officeDocument/2006/relationships/hyperlink" Target="http://psoug.org/definition/SELECT.htm" TargetMode="External"/><Relationship Id="rId293" Type="http://schemas.openxmlformats.org/officeDocument/2006/relationships/hyperlink" Target="http://psoug.org/definition/NOT.htm" TargetMode="External"/><Relationship Id="rId307" Type="http://schemas.openxmlformats.org/officeDocument/2006/relationships/hyperlink" Target="http://psoug.org/definition/PARTITION.htm" TargetMode="External"/><Relationship Id="rId349" Type="http://schemas.openxmlformats.org/officeDocument/2006/relationships/hyperlink" Target="http://psoug.org/definition/SELECT.htm" TargetMode="External"/><Relationship Id="rId514" Type="http://schemas.openxmlformats.org/officeDocument/2006/relationships/hyperlink" Target="http://psoug.org/definition/VALUES.htm" TargetMode="External"/><Relationship Id="rId556" Type="http://schemas.openxmlformats.org/officeDocument/2006/relationships/hyperlink" Target="http://psoug.org/definition/TABLE.htm" TargetMode="External"/><Relationship Id="rId721" Type="http://schemas.openxmlformats.org/officeDocument/2006/relationships/hyperlink" Target="http://psoug.org/definition/ALTER.htm" TargetMode="External"/><Relationship Id="rId763" Type="http://schemas.openxmlformats.org/officeDocument/2006/relationships/hyperlink" Target="http://psoug.org/definition/INTO.htm" TargetMode="External"/><Relationship Id="rId1144" Type="http://schemas.openxmlformats.org/officeDocument/2006/relationships/hyperlink" Target="http://psoug.org/definition/DATE.htm" TargetMode="External"/><Relationship Id="rId1186" Type="http://schemas.openxmlformats.org/officeDocument/2006/relationships/hyperlink" Target="http://psoug.org/definition/TABLESPACE.htm" TargetMode="External"/><Relationship Id="rId88" Type="http://schemas.openxmlformats.org/officeDocument/2006/relationships/hyperlink" Target="http://psoug.org/definition/INTERVAL.htm" TargetMode="External"/><Relationship Id="rId111" Type="http://schemas.openxmlformats.org/officeDocument/2006/relationships/hyperlink" Target="http://psoug.org/definition/SYSDATE.htm" TargetMode="External"/><Relationship Id="rId153" Type="http://schemas.openxmlformats.org/officeDocument/2006/relationships/hyperlink" Target="http://psoug.org/definition/INTO.htm" TargetMode="External"/><Relationship Id="rId195" Type="http://schemas.openxmlformats.org/officeDocument/2006/relationships/hyperlink" Target="http://psoug.org/definition/FROM.htm" TargetMode="External"/><Relationship Id="rId209" Type="http://schemas.openxmlformats.org/officeDocument/2006/relationships/hyperlink" Target="http://psoug.org/definition/INSERT.htm" TargetMode="External"/><Relationship Id="rId360" Type="http://schemas.openxmlformats.org/officeDocument/2006/relationships/hyperlink" Target="http://psoug.org/definition/INTO.htm" TargetMode="External"/><Relationship Id="rId416" Type="http://schemas.openxmlformats.org/officeDocument/2006/relationships/hyperlink" Target="http://psoug.org/definition/TABLESPACE.htm" TargetMode="External"/><Relationship Id="rId598" Type="http://schemas.openxmlformats.org/officeDocument/2006/relationships/hyperlink" Target="http://psoug.org/definition/TABLE.htm" TargetMode="External"/><Relationship Id="rId819" Type="http://schemas.openxmlformats.org/officeDocument/2006/relationships/hyperlink" Target="http://psoug.org/definition/TABLE.htm" TargetMode="External"/><Relationship Id="rId970" Type="http://schemas.openxmlformats.org/officeDocument/2006/relationships/hyperlink" Target="http://psoug.org/definition/TABLESPACE.htm" TargetMode="External"/><Relationship Id="rId1004" Type="http://schemas.openxmlformats.org/officeDocument/2006/relationships/hyperlink" Target="http://psoug.org/definition/WHERE.htm" TargetMode="External"/><Relationship Id="rId1046" Type="http://schemas.openxmlformats.org/officeDocument/2006/relationships/hyperlink" Target="http://psoug.org/definition/AND.htm" TargetMode="External"/><Relationship Id="rId220" Type="http://schemas.openxmlformats.org/officeDocument/2006/relationships/hyperlink" Target="http://psoug.org/definition/PARTITION.htm" TargetMode="External"/><Relationship Id="rId458" Type="http://schemas.openxmlformats.org/officeDocument/2006/relationships/hyperlink" Target="http://psoug.org/definition/SELECT.htm" TargetMode="External"/><Relationship Id="rId623" Type="http://schemas.openxmlformats.org/officeDocument/2006/relationships/hyperlink" Target="http://psoug.org/definition/TABLESPACE.htm" TargetMode="External"/><Relationship Id="rId665" Type="http://schemas.openxmlformats.org/officeDocument/2006/relationships/hyperlink" Target="http://psoug.org/definition/PARTITION.htm" TargetMode="External"/><Relationship Id="rId830" Type="http://schemas.openxmlformats.org/officeDocument/2006/relationships/hyperlink" Target="http://psoug.org/definition/CONSTRAINT.htm" TargetMode="External"/><Relationship Id="rId872" Type="http://schemas.openxmlformats.org/officeDocument/2006/relationships/hyperlink" Target="http://psoug.org/definition/INSERT.htm" TargetMode="External"/><Relationship Id="rId928" Type="http://schemas.openxmlformats.org/officeDocument/2006/relationships/hyperlink" Target="http://psoug.org/definition/TABLE.htm" TargetMode="External"/><Relationship Id="rId1088" Type="http://schemas.openxmlformats.org/officeDocument/2006/relationships/hyperlink" Target="http://psoug.org/definition/TABLE.htm" TargetMode="External"/><Relationship Id="rId15" Type="http://schemas.openxmlformats.org/officeDocument/2006/relationships/hyperlink" Target="http://psoug.org/definition/ALTER.htm" TargetMode="External"/><Relationship Id="rId57" Type="http://schemas.openxmlformats.org/officeDocument/2006/relationships/hyperlink" Target="http://psoug.org/definition/INTERVAL.htm" TargetMode="External"/><Relationship Id="rId262" Type="http://schemas.openxmlformats.org/officeDocument/2006/relationships/hyperlink" Target="http://psoug.org/definition/WHERE.htm" TargetMode="External"/><Relationship Id="rId318" Type="http://schemas.openxmlformats.org/officeDocument/2006/relationships/hyperlink" Target="http://psoug.org/definition/INTO.htm" TargetMode="External"/><Relationship Id="rId525" Type="http://schemas.openxmlformats.org/officeDocument/2006/relationships/hyperlink" Target="http://psoug.org/definition/PARTITION.htm" TargetMode="External"/><Relationship Id="rId567" Type="http://schemas.openxmlformats.org/officeDocument/2006/relationships/hyperlink" Target="http://psoug.org/definition/TABLESPACE.htm" TargetMode="External"/><Relationship Id="rId732" Type="http://schemas.openxmlformats.org/officeDocument/2006/relationships/hyperlink" Target="http://psoug.org/definition/ALTER.htm" TargetMode="External"/><Relationship Id="rId1113" Type="http://schemas.openxmlformats.org/officeDocument/2006/relationships/hyperlink" Target="http://psoug.org/definition/TABLESPACE.htm" TargetMode="External"/><Relationship Id="rId1155" Type="http://schemas.openxmlformats.org/officeDocument/2006/relationships/hyperlink" Target="http://psoug.org/definition/FROM.htm" TargetMode="External"/><Relationship Id="rId1197" Type="http://schemas.openxmlformats.org/officeDocument/2006/relationships/theme" Target="theme/theme1.xml"/><Relationship Id="rId99" Type="http://schemas.openxmlformats.org/officeDocument/2006/relationships/hyperlink" Target="http://psoug.org/definition/SYSDATE.htm" TargetMode="External"/><Relationship Id="rId122" Type="http://schemas.openxmlformats.org/officeDocument/2006/relationships/hyperlink" Target="http://psoug.org/definition/VALUES.htm" TargetMode="External"/><Relationship Id="rId164" Type="http://schemas.openxmlformats.org/officeDocument/2006/relationships/hyperlink" Target="http://psoug.org/definition/SELECT.htm" TargetMode="External"/><Relationship Id="rId371" Type="http://schemas.openxmlformats.org/officeDocument/2006/relationships/hyperlink" Target="http://psoug.org/definition/VALUES.htm" TargetMode="External"/><Relationship Id="rId774" Type="http://schemas.openxmlformats.org/officeDocument/2006/relationships/hyperlink" Target="http://psoug.org/definition/SELECT.htm" TargetMode="External"/><Relationship Id="rId981" Type="http://schemas.openxmlformats.org/officeDocument/2006/relationships/hyperlink" Target="http://psoug.org/definition/SELECT.htm" TargetMode="External"/><Relationship Id="rId1015" Type="http://schemas.openxmlformats.org/officeDocument/2006/relationships/hyperlink" Target="http://psoug.org/definition/TABLESPACE.htm" TargetMode="External"/><Relationship Id="rId1057" Type="http://schemas.openxmlformats.org/officeDocument/2006/relationships/hyperlink" Target="http://psoug.org/definition/AND.htm" TargetMode="External"/><Relationship Id="rId427" Type="http://schemas.openxmlformats.org/officeDocument/2006/relationships/hyperlink" Target="http://psoug.org/definition/VALUES.htm" TargetMode="External"/><Relationship Id="rId469" Type="http://schemas.openxmlformats.org/officeDocument/2006/relationships/hyperlink" Target="http://psoug.org/definition/PARTITION.htm" TargetMode="External"/><Relationship Id="rId634" Type="http://schemas.openxmlformats.org/officeDocument/2006/relationships/hyperlink" Target="http://psoug.org/definition/TABLE.htm" TargetMode="External"/><Relationship Id="rId676" Type="http://schemas.openxmlformats.org/officeDocument/2006/relationships/hyperlink" Target="http://psoug.org/definition/ALTER.htm" TargetMode="External"/><Relationship Id="rId841" Type="http://schemas.openxmlformats.org/officeDocument/2006/relationships/hyperlink" Target="http://psoug.org/definition/TABLE.htm" TargetMode="External"/><Relationship Id="rId883" Type="http://schemas.openxmlformats.org/officeDocument/2006/relationships/hyperlink" Target="http://psoug.org/definition/TO_DATE.htm" TargetMode="External"/><Relationship Id="rId1099" Type="http://schemas.openxmlformats.org/officeDocument/2006/relationships/hyperlink" Target="http://psoug.org/definition/REBUILD.htm" TargetMode="External"/><Relationship Id="rId26" Type="http://schemas.openxmlformats.org/officeDocument/2006/relationships/hyperlink" Target="http://psoug.org/definition/DROP.htm" TargetMode="External"/><Relationship Id="rId231" Type="http://schemas.openxmlformats.org/officeDocument/2006/relationships/hyperlink" Target="http://psoug.org/definition/PARTITION.htm" TargetMode="External"/><Relationship Id="rId273" Type="http://schemas.openxmlformats.org/officeDocument/2006/relationships/hyperlink" Target="http://psoug.org/definition/PARTITION.htm" TargetMode="External"/><Relationship Id="rId329" Type="http://schemas.openxmlformats.org/officeDocument/2006/relationships/hyperlink" Target="http://psoug.org/definition/PARTITION.htm" TargetMode="External"/><Relationship Id="rId480" Type="http://schemas.openxmlformats.org/officeDocument/2006/relationships/hyperlink" Target="http://psoug.org/definition/VALUES.htm" TargetMode="External"/><Relationship Id="rId536" Type="http://schemas.openxmlformats.org/officeDocument/2006/relationships/hyperlink" Target="http://psoug.org/definition/CREATE.htm" TargetMode="External"/><Relationship Id="rId701" Type="http://schemas.openxmlformats.org/officeDocument/2006/relationships/hyperlink" Target="http://psoug.org/definition/TABLESPACE.htm" TargetMode="External"/><Relationship Id="rId939" Type="http://schemas.openxmlformats.org/officeDocument/2006/relationships/hyperlink" Target="http://psoug.org/definition/DROP.htm" TargetMode="External"/><Relationship Id="rId1124" Type="http://schemas.openxmlformats.org/officeDocument/2006/relationships/hyperlink" Target="http://psoug.org/definition/WHERE.htm" TargetMode="External"/><Relationship Id="rId1166" Type="http://schemas.openxmlformats.org/officeDocument/2006/relationships/hyperlink" Target="http://psoug.org/definition/COUNT.htm" TargetMode="External"/><Relationship Id="rId68" Type="http://schemas.openxmlformats.org/officeDocument/2006/relationships/hyperlink" Target="http://psoug.org/definition/SELECT.htm" TargetMode="External"/><Relationship Id="rId133" Type="http://schemas.openxmlformats.org/officeDocument/2006/relationships/hyperlink" Target="http://psoug.org/definition/PARTITION.htm" TargetMode="External"/><Relationship Id="rId175" Type="http://schemas.openxmlformats.org/officeDocument/2006/relationships/hyperlink" Target="http://psoug.org/definition/NOT.htm" TargetMode="External"/><Relationship Id="rId340" Type="http://schemas.openxmlformats.org/officeDocument/2006/relationships/hyperlink" Target="http://psoug.org/definition/NUMBER.htm" TargetMode="External"/><Relationship Id="rId578" Type="http://schemas.openxmlformats.org/officeDocument/2006/relationships/hyperlink" Target="http://psoug.org/definition/NUMBER.htm" TargetMode="External"/><Relationship Id="rId743" Type="http://schemas.openxmlformats.org/officeDocument/2006/relationships/hyperlink" Target="http://psoug.org/definition/SELECT.htm" TargetMode="External"/><Relationship Id="rId785" Type="http://schemas.openxmlformats.org/officeDocument/2006/relationships/hyperlink" Target="http://psoug.org/definition/FROM.htm" TargetMode="External"/><Relationship Id="rId950" Type="http://schemas.openxmlformats.org/officeDocument/2006/relationships/hyperlink" Target="http://psoug.org/definition/TABLESPACE.htm" TargetMode="External"/><Relationship Id="rId992" Type="http://schemas.openxmlformats.org/officeDocument/2006/relationships/hyperlink" Target="http://psoug.org/definition/WHERE.htm" TargetMode="External"/><Relationship Id="rId1026" Type="http://schemas.openxmlformats.org/officeDocument/2006/relationships/hyperlink" Target="http://psoug.org/definition/SELECT.htm" TargetMode="External"/><Relationship Id="rId200" Type="http://schemas.openxmlformats.org/officeDocument/2006/relationships/hyperlink" Target="http://psoug.org/definition/SYSDATE.htm" TargetMode="External"/><Relationship Id="rId382" Type="http://schemas.openxmlformats.org/officeDocument/2006/relationships/hyperlink" Target="http://psoug.org/definition/TABLE.htm" TargetMode="External"/><Relationship Id="rId438" Type="http://schemas.openxmlformats.org/officeDocument/2006/relationships/hyperlink" Target="http://psoug.org/definition/SELECT.htm" TargetMode="External"/><Relationship Id="rId603" Type="http://schemas.openxmlformats.org/officeDocument/2006/relationships/hyperlink" Target="http://psoug.org/definition/ALTER.htm" TargetMode="External"/><Relationship Id="rId645" Type="http://schemas.openxmlformats.org/officeDocument/2006/relationships/hyperlink" Target="http://psoug.org/definition/NUMBER.htm" TargetMode="External"/><Relationship Id="rId687" Type="http://schemas.openxmlformats.org/officeDocument/2006/relationships/hyperlink" Target="http://psoug.org/definition/SELECT.htm" TargetMode="External"/><Relationship Id="rId810" Type="http://schemas.openxmlformats.org/officeDocument/2006/relationships/hyperlink" Target="http://psoug.org/definition/FROM.htm" TargetMode="External"/><Relationship Id="rId852" Type="http://schemas.openxmlformats.org/officeDocument/2006/relationships/hyperlink" Target="http://psoug.org/definition/FROM.htm" TargetMode="External"/><Relationship Id="rId908" Type="http://schemas.openxmlformats.org/officeDocument/2006/relationships/hyperlink" Target="http://psoug.org/definition/FROM.htm" TargetMode="External"/><Relationship Id="rId1068" Type="http://schemas.openxmlformats.org/officeDocument/2006/relationships/hyperlink" Target="http://psoug.org/definition/INDEX.htm" TargetMode="External"/><Relationship Id="rId242" Type="http://schemas.openxmlformats.org/officeDocument/2006/relationships/hyperlink" Target="http://psoug.org/definition/PARTITION.htm" TargetMode="External"/><Relationship Id="rId284" Type="http://schemas.openxmlformats.org/officeDocument/2006/relationships/hyperlink" Target="http://psoug.org/definition/CONSTRAINT.htm" TargetMode="External"/><Relationship Id="rId491" Type="http://schemas.openxmlformats.org/officeDocument/2006/relationships/hyperlink" Target="http://psoug.org/definition/CREATE.htm" TargetMode="External"/><Relationship Id="rId505" Type="http://schemas.openxmlformats.org/officeDocument/2006/relationships/hyperlink" Target="http://psoug.org/definition/VALUES.htm" TargetMode="External"/><Relationship Id="rId712" Type="http://schemas.openxmlformats.org/officeDocument/2006/relationships/hyperlink" Target="http://psoug.org/definition/VALUES.htm" TargetMode="External"/><Relationship Id="rId894" Type="http://schemas.openxmlformats.org/officeDocument/2006/relationships/hyperlink" Target="http://psoug.org/definition/VALUES.htm" TargetMode="External"/><Relationship Id="rId1135" Type="http://schemas.openxmlformats.org/officeDocument/2006/relationships/hyperlink" Target="http://psoug.org/definition/PARTITION.htm" TargetMode="External"/><Relationship Id="rId1177" Type="http://schemas.openxmlformats.org/officeDocument/2006/relationships/hyperlink" Target="http://psoug.org/definition/FROM.htm" TargetMode="External"/><Relationship Id="rId37" Type="http://schemas.openxmlformats.org/officeDocument/2006/relationships/hyperlink" Target="http://psoug.org/definition/NUMBER.htm" TargetMode="External"/><Relationship Id="rId79" Type="http://schemas.openxmlformats.org/officeDocument/2006/relationships/hyperlink" Target="http://psoug.org/definition/FROM.htm" TargetMode="External"/><Relationship Id="rId102" Type="http://schemas.openxmlformats.org/officeDocument/2006/relationships/hyperlink" Target="http://psoug.org/definition/VALUES.htm" TargetMode="External"/><Relationship Id="rId144" Type="http://schemas.openxmlformats.org/officeDocument/2006/relationships/hyperlink" Target="http://psoug.org/definition/INTO.htm" TargetMode="External"/><Relationship Id="rId547" Type="http://schemas.openxmlformats.org/officeDocument/2006/relationships/hyperlink" Target="http://psoug.org/definition/VALUES.htm" TargetMode="External"/><Relationship Id="rId589" Type="http://schemas.openxmlformats.org/officeDocument/2006/relationships/hyperlink" Target="http://psoug.org/definition/PARTITION.htm" TargetMode="External"/><Relationship Id="rId754" Type="http://schemas.openxmlformats.org/officeDocument/2006/relationships/hyperlink" Target="http://psoug.org/definition/DROP.htm" TargetMode="External"/><Relationship Id="rId796" Type="http://schemas.openxmlformats.org/officeDocument/2006/relationships/hyperlink" Target="http://psoug.org/definition/TABLE.htm" TargetMode="External"/><Relationship Id="rId961" Type="http://schemas.openxmlformats.org/officeDocument/2006/relationships/hyperlink" Target="http://psoug.org/definition/TABLESPACE.htm" TargetMode="External"/><Relationship Id="rId90" Type="http://schemas.openxmlformats.org/officeDocument/2006/relationships/hyperlink" Target="http://psoug.org/definition/VALUES.htm" TargetMode="External"/><Relationship Id="rId186" Type="http://schemas.openxmlformats.org/officeDocument/2006/relationships/hyperlink" Target="http://psoug.org/definition/VALUES.htm" TargetMode="External"/><Relationship Id="rId351" Type="http://schemas.openxmlformats.org/officeDocument/2006/relationships/hyperlink" Target="http://psoug.org/definition/SELECT.htm" TargetMode="External"/><Relationship Id="rId393" Type="http://schemas.openxmlformats.org/officeDocument/2006/relationships/hyperlink" Target="http://psoug.org/definition/WHERE.htm" TargetMode="External"/><Relationship Id="rId407" Type="http://schemas.openxmlformats.org/officeDocument/2006/relationships/hyperlink" Target="http://psoug.org/definition/TABLE.htm" TargetMode="External"/><Relationship Id="rId449" Type="http://schemas.openxmlformats.org/officeDocument/2006/relationships/hyperlink" Target="http://psoug.org/definition/AND.htm" TargetMode="External"/><Relationship Id="rId614" Type="http://schemas.openxmlformats.org/officeDocument/2006/relationships/hyperlink" Target="http://psoug.org/definition/TABLESPACE.htm" TargetMode="External"/><Relationship Id="rId656" Type="http://schemas.openxmlformats.org/officeDocument/2006/relationships/hyperlink" Target="http://psoug.org/definition/PARTITION.htm" TargetMode="External"/><Relationship Id="rId821" Type="http://schemas.openxmlformats.org/officeDocument/2006/relationships/hyperlink" Target="http://psoug.org/definition/TABLE.htm" TargetMode="External"/><Relationship Id="rId863" Type="http://schemas.openxmlformats.org/officeDocument/2006/relationships/hyperlink" Target="http://psoug.org/definition/PARTITION.htm" TargetMode="External"/><Relationship Id="rId1037" Type="http://schemas.openxmlformats.org/officeDocument/2006/relationships/hyperlink" Target="http://psoug.org/definition/SELECT.htm" TargetMode="External"/><Relationship Id="rId1079" Type="http://schemas.openxmlformats.org/officeDocument/2006/relationships/hyperlink" Target="http://psoug.org/definition/VALUES.htm" TargetMode="External"/><Relationship Id="rId211" Type="http://schemas.openxmlformats.org/officeDocument/2006/relationships/hyperlink" Target="http://psoug.org/definition/VALUES.htm" TargetMode="External"/><Relationship Id="rId253" Type="http://schemas.openxmlformats.org/officeDocument/2006/relationships/hyperlink" Target="http://psoug.org/definition/TABLESPACE.htm" TargetMode="External"/><Relationship Id="rId295" Type="http://schemas.openxmlformats.org/officeDocument/2006/relationships/hyperlink" Target="http://psoug.org/definition/NOT.htm" TargetMode="External"/><Relationship Id="rId309" Type="http://schemas.openxmlformats.org/officeDocument/2006/relationships/hyperlink" Target="http://psoug.org/definition/PARTITION.htm" TargetMode="External"/><Relationship Id="rId460" Type="http://schemas.openxmlformats.org/officeDocument/2006/relationships/hyperlink" Target="http://psoug.org/definition/USER.htm" TargetMode="External"/><Relationship Id="rId516" Type="http://schemas.openxmlformats.org/officeDocument/2006/relationships/hyperlink" Target="http://psoug.org/definition/FROM.htm" TargetMode="External"/><Relationship Id="rId698" Type="http://schemas.openxmlformats.org/officeDocument/2006/relationships/hyperlink" Target="http://psoug.org/definition/VALUES.htm" TargetMode="External"/><Relationship Id="rId919" Type="http://schemas.openxmlformats.org/officeDocument/2006/relationships/hyperlink" Target="http://psoug.org/definition/FROM.htm" TargetMode="External"/><Relationship Id="rId1090" Type="http://schemas.openxmlformats.org/officeDocument/2006/relationships/hyperlink" Target="http://psoug.org/definition/REBUILD.htm" TargetMode="External"/><Relationship Id="rId1104" Type="http://schemas.openxmlformats.org/officeDocument/2006/relationships/hyperlink" Target="http://psoug.org/definition/FROM.htm" TargetMode="External"/><Relationship Id="rId1146" Type="http://schemas.openxmlformats.org/officeDocument/2006/relationships/hyperlink" Target="http://psoug.org/definition/NUMBER.htm" TargetMode="External"/><Relationship Id="rId48" Type="http://schemas.openxmlformats.org/officeDocument/2006/relationships/hyperlink" Target="http://psoug.org/definition/SELECT.htm" TargetMode="External"/><Relationship Id="rId113" Type="http://schemas.openxmlformats.org/officeDocument/2006/relationships/hyperlink" Target="http://psoug.org/definition/FROM.htm" TargetMode="External"/><Relationship Id="rId320" Type="http://schemas.openxmlformats.org/officeDocument/2006/relationships/hyperlink" Target="http://psoug.org/definition/VALUES.htm" TargetMode="External"/><Relationship Id="rId558" Type="http://schemas.openxmlformats.org/officeDocument/2006/relationships/hyperlink" Target="http://psoug.org/definition/VARCHAR2.htm" TargetMode="External"/><Relationship Id="rId723" Type="http://schemas.openxmlformats.org/officeDocument/2006/relationships/hyperlink" Target="http://psoug.org/definition/PARTITION.htm" TargetMode="External"/><Relationship Id="rId765" Type="http://schemas.openxmlformats.org/officeDocument/2006/relationships/hyperlink" Target="http://psoug.org/definition/FROM.htm" TargetMode="External"/><Relationship Id="rId930" Type="http://schemas.openxmlformats.org/officeDocument/2006/relationships/hyperlink" Target="http://psoug.org/definition/PARTITION.htm" TargetMode="External"/><Relationship Id="rId972" Type="http://schemas.openxmlformats.org/officeDocument/2006/relationships/hyperlink" Target="http://psoug.org/definition/TABLE.htm" TargetMode="External"/><Relationship Id="rId1006" Type="http://schemas.openxmlformats.org/officeDocument/2006/relationships/hyperlink" Target="http://psoug.org/definition/DROP.htm" TargetMode="External"/><Relationship Id="rId1188" Type="http://schemas.openxmlformats.org/officeDocument/2006/relationships/hyperlink" Target="http://psoug.org/definition/SELECT.htm" TargetMode="External"/><Relationship Id="rId155" Type="http://schemas.openxmlformats.org/officeDocument/2006/relationships/hyperlink" Target="http://psoug.org/definition/INSERT.htm" TargetMode="External"/><Relationship Id="rId197" Type="http://schemas.openxmlformats.org/officeDocument/2006/relationships/hyperlink" Target="http://psoug.org/definition/INSERT.htm" TargetMode="External"/><Relationship Id="rId362" Type="http://schemas.openxmlformats.org/officeDocument/2006/relationships/hyperlink" Target="http://psoug.org/definition/SYSDATE.htm" TargetMode="External"/><Relationship Id="rId418" Type="http://schemas.openxmlformats.org/officeDocument/2006/relationships/hyperlink" Target="http://psoug.org/definition/VALUES.htm" TargetMode="External"/><Relationship Id="rId625" Type="http://schemas.openxmlformats.org/officeDocument/2006/relationships/hyperlink" Target="http://psoug.org/definition/FROM.htm" TargetMode="External"/><Relationship Id="rId832" Type="http://schemas.openxmlformats.org/officeDocument/2006/relationships/hyperlink" Target="http://psoug.org/definition/ALTER.htm" TargetMode="External"/><Relationship Id="rId1048" Type="http://schemas.openxmlformats.org/officeDocument/2006/relationships/hyperlink" Target="http://psoug.org/definition/SELECT.htm" TargetMode="External"/><Relationship Id="rId222" Type="http://schemas.openxmlformats.org/officeDocument/2006/relationships/hyperlink" Target="http://psoug.org/definition/FROM.htm" TargetMode="External"/><Relationship Id="rId264" Type="http://schemas.openxmlformats.org/officeDocument/2006/relationships/hyperlink" Target="http://psoug.org/definition/CREATE.htm" TargetMode="External"/><Relationship Id="rId471" Type="http://schemas.openxmlformats.org/officeDocument/2006/relationships/hyperlink" Target="http://psoug.org/definition/TABLESPACE.htm" TargetMode="External"/><Relationship Id="rId667" Type="http://schemas.openxmlformats.org/officeDocument/2006/relationships/hyperlink" Target="http://psoug.org/definition/TO_DATE.htm" TargetMode="External"/><Relationship Id="rId874" Type="http://schemas.openxmlformats.org/officeDocument/2006/relationships/hyperlink" Target="http://psoug.org/definition/VALUES.htm" TargetMode="External"/><Relationship Id="rId1115" Type="http://schemas.openxmlformats.org/officeDocument/2006/relationships/hyperlink" Target="http://psoug.org/definition/FROM.htm" TargetMode="External"/><Relationship Id="rId17" Type="http://schemas.openxmlformats.org/officeDocument/2006/relationships/hyperlink" Target="http://psoug.org/definition/ALTER.htm" TargetMode="External"/><Relationship Id="rId59" Type="http://schemas.openxmlformats.org/officeDocument/2006/relationships/hyperlink" Target="http://psoug.org/definition/VALUES.htm" TargetMode="External"/><Relationship Id="rId124" Type="http://schemas.openxmlformats.org/officeDocument/2006/relationships/hyperlink" Target="http://psoug.org/definition/PARTITION.htm" TargetMode="External"/><Relationship Id="rId527" Type="http://schemas.openxmlformats.org/officeDocument/2006/relationships/hyperlink" Target="http://psoug.org/definition/TABLESPACE.htm" TargetMode="External"/><Relationship Id="rId569" Type="http://schemas.openxmlformats.org/officeDocument/2006/relationships/hyperlink" Target="http://psoug.org/definition/VALUES.htm" TargetMode="External"/><Relationship Id="rId734" Type="http://schemas.openxmlformats.org/officeDocument/2006/relationships/hyperlink" Target="http://psoug.org/definition/PARTITION.htm" TargetMode="External"/><Relationship Id="rId776" Type="http://schemas.openxmlformats.org/officeDocument/2006/relationships/hyperlink" Target="http://psoug.org/definition/PARTITION.htm" TargetMode="External"/><Relationship Id="rId941" Type="http://schemas.openxmlformats.org/officeDocument/2006/relationships/hyperlink" Target="http://psoug.org/definition/FROM.htm" TargetMode="External"/><Relationship Id="rId983" Type="http://schemas.openxmlformats.org/officeDocument/2006/relationships/hyperlink" Target="http://psoug.org/definition/WHERE.htm" TargetMode="External"/><Relationship Id="rId1157" Type="http://schemas.openxmlformats.org/officeDocument/2006/relationships/hyperlink" Target="http://psoug.org/definition/SELECT.htm" TargetMode="External"/><Relationship Id="rId70" Type="http://schemas.openxmlformats.org/officeDocument/2006/relationships/hyperlink" Target="http://psoug.org/definition/INSERT.htm" TargetMode="External"/><Relationship Id="rId166" Type="http://schemas.openxmlformats.org/officeDocument/2006/relationships/hyperlink" Target="http://psoug.org/definition/PARTITION.htm" TargetMode="External"/><Relationship Id="rId331" Type="http://schemas.openxmlformats.org/officeDocument/2006/relationships/hyperlink" Target="http://psoug.org/definition/SYSDATE.htm" TargetMode="External"/><Relationship Id="rId373" Type="http://schemas.openxmlformats.org/officeDocument/2006/relationships/hyperlink" Target="http://psoug.org/definition/SYSDATE.htm" TargetMode="External"/><Relationship Id="rId429" Type="http://schemas.openxmlformats.org/officeDocument/2006/relationships/hyperlink" Target="http://psoug.org/definition/PARTITION.htm" TargetMode="External"/><Relationship Id="rId580" Type="http://schemas.openxmlformats.org/officeDocument/2006/relationships/hyperlink" Target="http://psoug.org/definition/NUMBER.htm" TargetMode="External"/><Relationship Id="rId636" Type="http://schemas.openxmlformats.org/officeDocument/2006/relationships/hyperlink" Target="http://psoug.org/definition/TABLESPACE.htm" TargetMode="External"/><Relationship Id="rId801" Type="http://schemas.openxmlformats.org/officeDocument/2006/relationships/hyperlink" Target="http://psoug.org/definition/INTO.htm" TargetMode="External"/><Relationship Id="rId1017" Type="http://schemas.openxmlformats.org/officeDocument/2006/relationships/hyperlink" Target="http://psoug.org/definition/TABLESPACE.htm" TargetMode="External"/><Relationship Id="rId1059" Type="http://schemas.openxmlformats.org/officeDocument/2006/relationships/hyperlink" Target="http://psoug.org/definition/SELECT.htm" TargetMode="External"/><Relationship Id="rId1" Type="http://schemas.openxmlformats.org/officeDocument/2006/relationships/numbering" Target="numbering.xml"/><Relationship Id="rId233" Type="http://schemas.openxmlformats.org/officeDocument/2006/relationships/hyperlink" Target="http://psoug.org/definition/PARTITION.htm" TargetMode="External"/><Relationship Id="rId440" Type="http://schemas.openxmlformats.org/officeDocument/2006/relationships/hyperlink" Target="http://psoug.org/definition/SELECT.htm" TargetMode="External"/><Relationship Id="rId678" Type="http://schemas.openxmlformats.org/officeDocument/2006/relationships/hyperlink" Target="http://psoug.org/definition/INTO.htm" TargetMode="External"/><Relationship Id="rId843" Type="http://schemas.openxmlformats.org/officeDocument/2006/relationships/hyperlink" Target="http://psoug.org/definition/TABLE.htm" TargetMode="External"/><Relationship Id="rId885" Type="http://schemas.openxmlformats.org/officeDocument/2006/relationships/hyperlink" Target="http://psoug.org/definition/INTO.htm" TargetMode="External"/><Relationship Id="rId1070" Type="http://schemas.openxmlformats.org/officeDocument/2006/relationships/hyperlink" Target="http://psoug.org/definition/SELECT.htm" TargetMode="External"/><Relationship Id="rId1126" Type="http://schemas.openxmlformats.org/officeDocument/2006/relationships/hyperlink" Target="http://psoug.org/definition/TABLE.htm" TargetMode="External"/><Relationship Id="rId28" Type="http://schemas.openxmlformats.org/officeDocument/2006/relationships/hyperlink" Target="http://psoug.org/definition/AND.htm" TargetMode="External"/><Relationship Id="rId275" Type="http://schemas.openxmlformats.org/officeDocument/2006/relationships/hyperlink" Target="http://psoug.org/definition/TABLESPACE.htm" TargetMode="External"/><Relationship Id="rId300" Type="http://schemas.openxmlformats.org/officeDocument/2006/relationships/hyperlink" Target="http://psoug.org/definition/WHERE.htm" TargetMode="External"/><Relationship Id="rId482" Type="http://schemas.openxmlformats.org/officeDocument/2006/relationships/hyperlink" Target="http://psoug.org/definition/PARTITION.htm" TargetMode="External"/><Relationship Id="rId538" Type="http://schemas.openxmlformats.org/officeDocument/2006/relationships/hyperlink" Target="http://psoug.org/definition/NUMBER.htm" TargetMode="External"/><Relationship Id="rId703" Type="http://schemas.openxmlformats.org/officeDocument/2006/relationships/hyperlink" Target="http://psoug.org/definition/FROM.htm" TargetMode="External"/><Relationship Id="rId745" Type="http://schemas.openxmlformats.org/officeDocument/2006/relationships/hyperlink" Target="http://psoug.org/definition/WHERE.htm" TargetMode="External"/><Relationship Id="rId910" Type="http://schemas.openxmlformats.org/officeDocument/2006/relationships/hyperlink" Target="http://psoug.org/definition/ALTER.htm" TargetMode="External"/><Relationship Id="rId952" Type="http://schemas.openxmlformats.org/officeDocument/2006/relationships/hyperlink" Target="http://psoug.org/definition/AS.htm" TargetMode="External"/><Relationship Id="rId1168" Type="http://schemas.openxmlformats.org/officeDocument/2006/relationships/hyperlink" Target="http://psoug.org/definition/WHERE.htm" TargetMode="External"/><Relationship Id="rId81" Type="http://schemas.openxmlformats.org/officeDocument/2006/relationships/hyperlink" Target="http://psoug.org/definition/TABLE.htm" TargetMode="External"/><Relationship Id="rId135" Type="http://schemas.openxmlformats.org/officeDocument/2006/relationships/hyperlink" Target="http://psoug.org/definition/TABLESPACE.htm" TargetMode="External"/><Relationship Id="rId177" Type="http://schemas.openxmlformats.org/officeDocument/2006/relationships/hyperlink" Target="http://psoug.org/definition/PARTITION.htm" TargetMode="External"/><Relationship Id="rId342" Type="http://schemas.openxmlformats.org/officeDocument/2006/relationships/hyperlink" Target="http://psoug.org/definition/PARTITION.htm" TargetMode="External"/><Relationship Id="rId384" Type="http://schemas.openxmlformats.org/officeDocument/2006/relationships/hyperlink" Target="http://psoug.org/definition/SELECT.htm" TargetMode="External"/><Relationship Id="rId591" Type="http://schemas.openxmlformats.org/officeDocument/2006/relationships/hyperlink" Target="http://psoug.org/definition/PARTITION.htm" TargetMode="External"/><Relationship Id="rId605" Type="http://schemas.openxmlformats.org/officeDocument/2006/relationships/hyperlink" Target="http://psoug.org/definition/PARTITION.htm" TargetMode="External"/><Relationship Id="rId787" Type="http://schemas.openxmlformats.org/officeDocument/2006/relationships/hyperlink" Target="http://psoug.org/definition/TABLE.htm" TargetMode="External"/><Relationship Id="rId812" Type="http://schemas.openxmlformats.org/officeDocument/2006/relationships/hyperlink" Target="http://psoug.org/definition/COUNT.htm" TargetMode="External"/><Relationship Id="rId994" Type="http://schemas.openxmlformats.org/officeDocument/2006/relationships/hyperlink" Target="http://psoug.org/definition/INDEX.htm" TargetMode="External"/><Relationship Id="rId1028" Type="http://schemas.openxmlformats.org/officeDocument/2006/relationships/hyperlink" Target="http://psoug.org/definition/PARTITION.htm" TargetMode="External"/><Relationship Id="rId202" Type="http://schemas.openxmlformats.org/officeDocument/2006/relationships/hyperlink" Target="http://psoug.org/definition/INTO.htm" TargetMode="External"/><Relationship Id="rId244" Type="http://schemas.openxmlformats.org/officeDocument/2006/relationships/hyperlink" Target="http://psoug.org/definition/TABLESPACE.htm" TargetMode="External"/><Relationship Id="rId647" Type="http://schemas.openxmlformats.org/officeDocument/2006/relationships/hyperlink" Target="http://psoug.org/definition/PARTITION.htm" TargetMode="External"/><Relationship Id="rId689" Type="http://schemas.openxmlformats.org/officeDocument/2006/relationships/hyperlink" Target="http://psoug.org/definition/WHERE.htm" TargetMode="External"/><Relationship Id="rId854" Type="http://schemas.openxmlformats.org/officeDocument/2006/relationships/hyperlink" Target="http://psoug.org/definition/TABLE.htm" TargetMode="External"/><Relationship Id="rId896" Type="http://schemas.openxmlformats.org/officeDocument/2006/relationships/hyperlink" Target="http://psoug.org/definition/INSERT.htm" TargetMode="External"/><Relationship Id="rId1081" Type="http://schemas.openxmlformats.org/officeDocument/2006/relationships/hyperlink" Target="http://psoug.org/definition/SELECT.htm" TargetMode="External"/><Relationship Id="rId39" Type="http://schemas.openxmlformats.org/officeDocument/2006/relationships/hyperlink" Target="http://psoug.org/definition/NOT.htm" TargetMode="External"/><Relationship Id="rId286" Type="http://schemas.openxmlformats.org/officeDocument/2006/relationships/hyperlink" Target="http://psoug.org/definition/SELECT.htm" TargetMode="External"/><Relationship Id="rId451" Type="http://schemas.openxmlformats.org/officeDocument/2006/relationships/hyperlink" Target="http://psoug.org/definition/USER.htm" TargetMode="External"/><Relationship Id="rId493" Type="http://schemas.openxmlformats.org/officeDocument/2006/relationships/hyperlink" Target="http://psoug.org/definition/NUMBER.htm" TargetMode="External"/><Relationship Id="rId507" Type="http://schemas.openxmlformats.org/officeDocument/2006/relationships/hyperlink" Target="http://psoug.org/definition/PARTITION.htm" TargetMode="External"/><Relationship Id="rId549" Type="http://schemas.openxmlformats.org/officeDocument/2006/relationships/hyperlink" Target="http://psoug.org/definition/PARTITION.htm" TargetMode="External"/><Relationship Id="rId714" Type="http://schemas.openxmlformats.org/officeDocument/2006/relationships/hyperlink" Target="http://psoug.org/definition/ALTER.htm" TargetMode="External"/><Relationship Id="rId756" Type="http://schemas.openxmlformats.org/officeDocument/2006/relationships/hyperlink" Target="http://psoug.org/definition/SELECT.htm" TargetMode="External"/><Relationship Id="rId921" Type="http://schemas.openxmlformats.org/officeDocument/2006/relationships/hyperlink" Target="http://psoug.org/definition/SELECT.htm" TargetMode="External"/><Relationship Id="rId1137" Type="http://schemas.openxmlformats.org/officeDocument/2006/relationships/hyperlink" Target="http://psoug.org/definition/CREATE.htm" TargetMode="External"/><Relationship Id="rId1179" Type="http://schemas.openxmlformats.org/officeDocument/2006/relationships/hyperlink" Target="http://psoug.org/definition/BETWEEN.htm" TargetMode="External"/><Relationship Id="rId50" Type="http://schemas.openxmlformats.org/officeDocument/2006/relationships/hyperlink" Target="http://psoug.org/definition/CREATE.htm" TargetMode="External"/><Relationship Id="rId104" Type="http://schemas.openxmlformats.org/officeDocument/2006/relationships/hyperlink" Target="http://psoug.org/definition/INSERT.htm" TargetMode="External"/><Relationship Id="rId146" Type="http://schemas.openxmlformats.org/officeDocument/2006/relationships/hyperlink" Target="http://psoug.org/definition/INSERT.htm" TargetMode="External"/><Relationship Id="rId188" Type="http://schemas.openxmlformats.org/officeDocument/2006/relationships/hyperlink" Target="http://psoug.org/definition/TABLESPACE.htm" TargetMode="External"/><Relationship Id="rId311" Type="http://schemas.openxmlformats.org/officeDocument/2006/relationships/hyperlink" Target="http://psoug.org/definition/PARTITION.htm" TargetMode="External"/><Relationship Id="rId353" Type="http://schemas.openxmlformats.org/officeDocument/2006/relationships/hyperlink" Target="http://psoug.org/definition/WHERE.htm" TargetMode="External"/><Relationship Id="rId395" Type="http://schemas.openxmlformats.org/officeDocument/2006/relationships/hyperlink" Target="http://psoug.org/definition/AND.htm" TargetMode="External"/><Relationship Id="rId409" Type="http://schemas.openxmlformats.org/officeDocument/2006/relationships/hyperlink" Target="http://psoug.org/definition/VARCHAR2.htm" TargetMode="External"/><Relationship Id="rId560" Type="http://schemas.openxmlformats.org/officeDocument/2006/relationships/hyperlink" Target="http://psoug.org/definition/DATE.htm" TargetMode="External"/><Relationship Id="rId798" Type="http://schemas.openxmlformats.org/officeDocument/2006/relationships/hyperlink" Target="http://psoug.org/definition/VARCHAR2.htm" TargetMode="External"/><Relationship Id="rId963" Type="http://schemas.openxmlformats.org/officeDocument/2006/relationships/hyperlink" Target="http://psoug.org/definition/AS.htm" TargetMode="External"/><Relationship Id="rId1039" Type="http://schemas.openxmlformats.org/officeDocument/2006/relationships/hyperlink" Target="http://psoug.org/definition/TABLE.htm" TargetMode="External"/><Relationship Id="rId1190" Type="http://schemas.openxmlformats.org/officeDocument/2006/relationships/hyperlink" Target="http://psoug.org/definition/FROM.htm" TargetMode="External"/><Relationship Id="rId92" Type="http://schemas.openxmlformats.org/officeDocument/2006/relationships/hyperlink" Target="http://psoug.org/definition/INSERT.htm" TargetMode="External"/><Relationship Id="rId213" Type="http://schemas.openxmlformats.org/officeDocument/2006/relationships/hyperlink" Target="http://psoug.org/definition/SELECT.htm" TargetMode="External"/><Relationship Id="rId420" Type="http://schemas.openxmlformats.org/officeDocument/2006/relationships/hyperlink" Target="http://psoug.org/definition/PARTITION.htm" TargetMode="External"/><Relationship Id="rId616" Type="http://schemas.openxmlformats.org/officeDocument/2006/relationships/hyperlink" Target="http://psoug.org/definition/TABLE.htm" TargetMode="External"/><Relationship Id="rId658" Type="http://schemas.openxmlformats.org/officeDocument/2006/relationships/hyperlink" Target="http://psoug.org/definition/TO_DATE.htm" TargetMode="External"/><Relationship Id="rId823" Type="http://schemas.openxmlformats.org/officeDocument/2006/relationships/hyperlink" Target="http://psoug.org/definition/TABLE.htm" TargetMode="External"/><Relationship Id="rId865" Type="http://schemas.openxmlformats.org/officeDocument/2006/relationships/hyperlink" Target="http://psoug.org/definition/SELECT.htm" TargetMode="External"/><Relationship Id="rId1050" Type="http://schemas.openxmlformats.org/officeDocument/2006/relationships/hyperlink" Target="http://psoug.org/definition/TABLE.htm" TargetMode="External"/><Relationship Id="rId255" Type="http://schemas.openxmlformats.org/officeDocument/2006/relationships/hyperlink" Target="http://psoug.org/definition/FROM.htm" TargetMode="External"/><Relationship Id="rId297" Type="http://schemas.openxmlformats.org/officeDocument/2006/relationships/hyperlink" Target="http://psoug.org/definition/PARTITION.htm" TargetMode="External"/><Relationship Id="rId462" Type="http://schemas.openxmlformats.org/officeDocument/2006/relationships/hyperlink" Target="http://psoug.org/definition/FROM.htm" TargetMode="External"/><Relationship Id="rId518" Type="http://schemas.openxmlformats.org/officeDocument/2006/relationships/hyperlink" Target="http://psoug.org/definition/FROM.htm" TargetMode="External"/><Relationship Id="rId725" Type="http://schemas.openxmlformats.org/officeDocument/2006/relationships/hyperlink" Target="http://psoug.org/definition/ALTER.htm" TargetMode="External"/><Relationship Id="rId932" Type="http://schemas.openxmlformats.org/officeDocument/2006/relationships/hyperlink" Target="http://psoug.org/definition/SELECT.htm" TargetMode="External"/><Relationship Id="rId1092" Type="http://schemas.openxmlformats.org/officeDocument/2006/relationships/hyperlink" Target="http://psoug.org/definition/INDEX.htm" TargetMode="External"/><Relationship Id="rId1106" Type="http://schemas.openxmlformats.org/officeDocument/2006/relationships/hyperlink" Target="http://psoug.org/definition/ALTER.htm" TargetMode="External"/><Relationship Id="rId1148" Type="http://schemas.openxmlformats.org/officeDocument/2006/relationships/hyperlink" Target="http://psoug.org/definition/INSERT.htm" TargetMode="External"/><Relationship Id="rId115" Type="http://schemas.openxmlformats.org/officeDocument/2006/relationships/hyperlink" Target="http://psoug.org/definition/TABLE.htm" TargetMode="External"/><Relationship Id="rId157" Type="http://schemas.openxmlformats.org/officeDocument/2006/relationships/hyperlink" Target="http://psoug.org/definition/VALUES.htm" TargetMode="External"/><Relationship Id="rId322" Type="http://schemas.openxmlformats.org/officeDocument/2006/relationships/hyperlink" Target="http://psoug.org/definition/INSERT.htm" TargetMode="External"/><Relationship Id="rId364" Type="http://schemas.openxmlformats.org/officeDocument/2006/relationships/hyperlink" Target="http://psoug.org/definition/INSERT.htm" TargetMode="External"/><Relationship Id="rId767" Type="http://schemas.openxmlformats.org/officeDocument/2006/relationships/hyperlink" Target="http://psoug.org/definition/CREATE.htm" TargetMode="External"/><Relationship Id="rId974" Type="http://schemas.openxmlformats.org/officeDocument/2006/relationships/hyperlink" Target="http://psoug.org/definition/VALUES.htm" TargetMode="External"/><Relationship Id="rId1008" Type="http://schemas.openxmlformats.org/officeDocument/2006/relationships/hyperlink" Target="http://psoug.org/definition/CREATE.htm" TargetMode="External"/><Relationship Id="rId61" Type="http://schemas.openxmlformats.org/officeDocument/2006/relationships/hyperlink" Target="http://psoug.org/definition/SELECT.htm" TargetMode="External"/><Relationship Id="rId199" Type="http://schemas.openxmlformats.org/officeDocument/2006/relationships/hyperlink" Target="http://psoug.org/definition/VALUES.htm" TargetMode="External"/><Relationship Id="rId571" Type="http://schemas.openxmlformats.org/officeDocument/2006/relationships/hyperlink" Target="http://psoug.org/definition/VALUES.htm" TargetMode="External"/><Relationship Id="rId627" Type="http://schemas.openxmlformats.org/officeDocument/2006/relationships/hyperlink" Target="http://psoug.org/definition/ALTER.htm" TargetMode="External"/><Relationship Id="rId669" Type="http://schemas.openxmlformats.org/officeDocument/2006/relationships/hyperlink" Target="http://psoug.org/definition/VALUES.htm" TargetMode="External"/><Relationship Id="rId834" Type="http://schemas.openxmlformats.org/officeDocument/2006/relationships/hyperlink" Target="http://psoug.org/definition/CONSTRAINT.htm" TargetMode="External"/><Relationship Id="rId876" Type="http://schemas.openxmlformats.org/officeDocument/2006/relationships/hyperlink" Target="http://psoug.org/definition/INSERT.htm" TargetMode="External"/><Relationship Id="rId19" Type="http://schemas.openxmlformats.org/officeDocument/2006/relationships/hyperlink" Target="http://psoug.org/definition/ALTER.htm" TargetMode="External"/><Relationship Id="rId224" Type="http://schemas.openxmlformats.org/officeDocument/2006/relationships/hyperlink" Target="http://psoug.org/definition/SELECT.htm" TargetMode="External"/><Relationship Id="rId266" Type="http://schemas.openxmlformats.org/officeDocument/2006/relationships/hyperlink" Target="http://psoug.org/definition/VARCHAR2.htm" TargetMode="External"/><Relationship Id="rId431" Type="http://schemas.openxmlformats.org/officeDocument/2006/relationships/hyperlink" Target="http://psoug.org/definition/TO_DATE.htm" TargetMode="External"/><Relationship Id="rId473" Type="http://schemas.openxmlformats.org/officeDocument/2006/relationships/hyperlink" Target="http://psoug.org/definition/TABLESPACE.htm" TargetMode="External"/><Relationship Id="rId529" Type="http://schemas.openxmlformats.org/officeDocument/2006/relationships/hyperlink" Target="http://psoug.org/definition/TABLESPACE.htm" TargetMode="External"/><Relationship Id="rId680" Type="http://schemas.openxmlformats.org/officeDocument/2006/relationships/hyperlink" Target="http://psoug.org/definition/SELECT.htm" TargetMode="External"/><Relationship Id="rId736" Type="http://schemas.openxmlformats.org/officeDocument/2006/relationships/hyperlink" Target="http://psoug.org/definition/SELECT.htm" TargetMode="External"/><Relationship Id="rId901" Type="http://schemas.openxmlformats.org/officeDocument/2006/relationships/hyperlink" Target="http://psoug.org/definition/INTO.htm" TargetMode="External"/><Relationship Id="rId1061" Type="http://schemas.openxmlformats.org/officeDocument/2006/relationships/hyperlink" Target="http://psoug.org/definition/TABLE.htm" TargetMode="External"/><Relationship Id="rId1117" Type="http://schemas.openxmlformats.org/officeDocument/2006/relationships/hyperlink" Target="http://psoug.org/definition/ALTER.htm" TargetMode="External"/><Relationship Id="rId1159" Type="http://schemas.openxmlformats.org/officeDocument/2006/relationships/hyperlink" Target="http://psoug.org/definition/PARTITION.htm" TargetMode="External"/><Relationship Id="rId30" Type="http://schemas.openxmlformats.org/officeDocument/2006/relationships/hyperlink" Target="http://psoug.org/definition/TABLESPACE.htm" TargetMode="External"/><Relationship Id="rId126" Type="http://schemas.openxmlformats.org/officeDocument/2006/relationships/hyperlink" Target="http://psoug.org/definition/TABLESPACE.htm" TargetMode="External"/><Relationship Id="rId168" Type="http://schemas.openxmlformats.org/officeDocument/2006/relationships/hyperlink" Target="http://psoug.org/definition/TABLE.htm" TargetMode="External"/><Relationship Id="rId333" Type="http://schemas.openxmlformats.org/officeDocument/2006/relationships/hyperlink" Target="http://psoug.org/definition/FROM.htm" TargetMode="External"/><Relationship Id="rId540" Type="http://schemas.openxmlformats.org/officeDocument/2006/relationships/hyperlink" Target="http://psoug.org/definition/VARCHAR2.htm" TargetMode="External"/><Relationship Id="rId778" Type="http://schemas.openxmlformats.org/officeDocument/2006/relationships/hyperlink" Target="http://psoug.org/definition/TABLE.htm" TargetMode="External"/><Relationship Id="rId943" Type="http://schemas.openxmlformats.org/officeDocument/2006/relationships/hyperlink" Target="http://psoug.org/definition/ALTER.htm" TargetMode="External"/><Relationship Id="rId985" Type="http://schemas.openxmlformats.org/officeDocument/2006/relationships/hyperlink" Target="http://psoug.org/definition/SELECT.htm" TargetMode="External"/><Relationship Id="rId1019" Type="http://schemas.openxmlformats.org/officeDocument/2006/relationships/hyperlink" Target="http://psoug.org/definition/TABLESPACE.htm" TargetMode="External"/><Relationship Id="rId1170" Type="http://schemas.openxmlformats.org/officeDocument/2006/relationships/hyperlink" Target="http://psoug.org/definition/COUNT.htm" TargetMode="External"/><Relationship Id="rId72" Type="http://schemas.openxmlformats.org/officeDocument/2006/relationships/hyperlink" Target="http://psoug.org/definition/VALUES.htm" TargetMode="External"/><Relationship Id="rId375" Type="http://schemas.openxmlformats.org/officeDocument/2006/relationships/hyperlink" Target="http://psoug.org/definition/SELECT.htm" TargetMode="External"/><Relationship Id="rId582" Type="http://schemas.openxmlformats.org/officeDocument/2006/relationships/hyperlink" Target="http://psoug.org/definition/PARTITION.htm" TargetMode="External"/><Relationship Id="rId638" Type="http://schemas.openxmlformats.org/officeDocument/2006/relationships/hyperlink" Target="http://psoug.org/definition/TABLE.htm" TargetMode="External"/><Relationship Id="rId803" Type="http://schemas.openxmlformats.org/officeDocument/2006/relationships/hyperlink" Target="http://psoug.org/definition/TRUNC.htm" TargetMode="External"/><Relationship Id="rId845" Type="http://schemas.openxmlformats.org/officeDocument/2006/relationships/hyperlink" Target="http://psoug.org/definition/TABLE.htm" TargetMode="External"/><Relationship Id="rId1030" Type="http://schemas.openxmlformats.org/officeDocument/2006/relationships/hyperlink" Target="http://psoug.org/definition/SELECT.htm" TargetMode="External"/><Relationship Id="rId3" Type="http://schemas.openxmlformats.org/officeDocument/2006/relationships/settings" Target="settings.xml"/><Relationship Id="rId235" Type="http://schemas.openxmlformats.org/officeDocument/2006/relationships/hyperlink" Target="http://psoug.org/definition/PARTITION.htm" TargetMode="External"/><Relationship Id="rId277" Type="http://schemas.openxmlformats.org/officeDocument/2006/relationships/hyperlink" Target="http://psoug.org/definition/VALUES.htm" TargetMode="External"/><Relationship Id="rId400" Type="http://schemas.openxmlformats.org/officeDocument/2006/relationships/hyperlink" Target="http://psoug.org/definition/SELECT.htm" TargetMode="External"/><Relationship Id="rId442" Type="http://schemas.openxmlformats.org/officeDocument/2006/relationships/hyperlink" Target="http://psoug.org/definition/GRANT.htm" TargetMode="External"/><Relationship Id="rId484" Type="http://schemas.openxmlformats.org/officeDocument/2006/relationships/hyperlink" Target="http://psoug.org/definition/TO_DATE.htm" TargetMode="External"/><Relationship Id="rId705" Type="http://schemas.openxmlformats.org/officeDocument/2006/relationships/hyperlink" Target="http://psoug.org/definition/ALTER.htm" TargetMode="External"/><Relationship Id="rId887" Type="http://schemas.openxmlformats.org/officeDocument/2006/relationships/hyperlink" Target="http://psoug.org/definition/TO_DATE.htm" TargetMode="External"/><Relationship Id="rId1072" Type="http://schemas.openxmlformats.org/officeDocument/2006/relationships/hyperlink" Target="http://psoug.org/definition/CREATE.htm" TargetMode="External"/><Relationship Id="rId1128" Type="http://schemas.openxmlformats.org/officeDocument/2006/relationships/hyperlink" Target="http://psoug.org/definition/PARTITION.htm" TargetMode="External"/><Relationship Id="rId137" Type="http://schemas.openxmlformats.org/officeDocument/2006/relationships/hyperlink" Target="http://psoug.org/definition/VALUES.htm" TargetMode="External"/><Relationship Id="rId302" Type="http://schemas.openxmlformats.org/officeDocument/2006/relationships/hyperlink" Target="http://psoug.org/definition/CREATE.htm" TargetMode="External"/><Relationship Id="rId344" Type="http://schemas.openxmlformats.org/officeDocument/2006/relationships/hyperlink" Target="http://psoug.org/definition/PARTITION.htm" TargetMode="External"/><Relationship Id="rId691" Type="http://schemas.openxmlformats.org/officeDocument/2006/relationships/hyperlink" Target="http://psoug.org/definition/TABLE.htm" TargetMode="External"/><Relationship Id="rId747" Type="http://schemas.openxmlformats.org/officeDocument/2006/relationships/hyperlink" Target="http://psoug.org/definition/TABLE.htm" TargetMode="External"/><Relationship Id="rId789" Type="http://schemas.openxmlformats.org/officeDocument/2006/relationships/hyperlink" Target="http://psoug.org/definition/VARCHAR2.htm" TargetMode="External"/><Relationship Id="rId912" Type="http://schemas.openxmlformats.org/officeDocument/2006/relationships/hyperlink" Target="http://psoug.org/definition/PARTITION.htm" TargetMode="External"/><Relationship Id="rId954" Type="http://schemas.openxmlformats.org/officeDocument/2006/relationships/hyperlink" Target="http://psoug.org/definition/ALTER.htm" TargetMode="External"/><Relationship Id="rId996" Type="http://schemas.openxmlformats.org/officeDocument/2006/relationships/hyperlink" Target="http://psoug.org/definition/INDEX.htm" TargetMode="External"/><Relationship Id="rId41" Type="http://schemas.openxmlformats.org/officeDocument/2006/relationships/hyperlink" Target="http://psoug.org/definition/NOT.htm" TargetMode="External"/><Relationship Id="rId83" Type="http://schemas.openxmlformats.org/officeDocument/2006/relationships/hyperlink" Target="http://psoug.org/definition/NOT.htm" TargetMode="External"/><Relationship Id="rId179" Type="http://schemas.openxmlformats.org/officeDocument/2006/relationships/hyperlink" Target="http://psoug.org/definition/TO_DATE.htm" TargetMode="External"/><Relationship Id="rId386" Type="http://schemas.openxmlformats.org/officeDocument/2006/relationships/hyperlink" Target="http://psoug.org/definition/WHERE.htm" TargetMode="External"/><Relationship Id="rId551" Type="http://schemas.openxmlformats.org/officeDocument/2006/relationships/hyperlink" Target="http://psoug.org/definition/PARTITION.htm" TargetMode="External"/><Relationship Id="rId593" Type="http://schemas.openxmlformats.org/officeDocument/2006/relationships/hyperlink" Target="http://psoug.org/definition/SELECT.htm" TargetMode="External"/><Relationship Id="rId607" Type="http://schemas.openxmlformats.org/officeDocument/2006/relationships/hyperlink" Target="http://psoug.org/definition/ALTER.htm" TargetMode="External"/><Relationship Id="rId649" Type="http://schemas.openxmlformats.org/officeDocument/2006/relationships/hyperlink" Target="http://psoug.org/definition/TABLESPACE.htm" TargetMode="External"/><Relationship Id="rId814" Type="http://schemas.openxmlformats.org/officeDocument/2006/relationships/hyperlink" Target="http://psoug.org/definition/SELECT.htm" TargetMode="External"/><Relationship Id="rId856" Type="http://schemas.openxmlformats.org/officeDocument/2006/relationships/hyperlink" Target="http://psoug.org/definition/SELECT.htm" TargetMode="External"/><Relationship Id="rId1181" Type="http://schemas.openxmlformats.org/officeDocument/2006/relationships/hyperlink" Target="http://psoug.org/definition/SELECT.htm" TargetMode="External"/><Relationship Id="rId190" Type="http://schemas.openxmlformats.org/officeDocument/2006/relationships/hyperlink" Target="http://psoug.org/definition/VALUES.htm" TargetMode="External"/><Relationship Id="rId204" Type="http://schemas.openxmlformats.org/officeDocument/2006/relationships/hyperlink" Target="http://psoug.org/definition/SYSDATE.htm" TargetMode="External"/><Relationship Id="rId246" Type="http://schemas.openxmlformats.org/officeDocument/2006/relationships/hyperlink" Target="http://psoug.org/definition/VALUES.htm" TargetMode="External"/><Relationship Id="rId288" Type="http://schemas.openxmlformats.org/officeDocument/2006/relationships/hyperlink" Target="http://psoug.org/definition/SELECT.htm" TargetMode="External"/><Relationship Id="rId411" Type="http://schemas.openxmlformats.org/officeDocument/2006/relationships/hyperlink" Target="http://psoug.org/definition/DATE.htm" TargetMode="External"/><Relationship Id="rId453" Type="http://schemas.openxmlformats.org/officeDocument/2006/relationships/hyperlink" Target="http://psoug.org/definition/USER.htm" TargetMode="External"/><Relationship Id="rId509" Type="http://schemas.openxmlformats.org/officeDocument/2006/relationships/hyperlink" Target="http://psoug.org/definition/TO_DATE.htm" TargetMode="External"/><Relationship Id="rId660" Type="http://schemas.openxmlformats.org/officeDocument/2006/relationships/hyperlink" Target="http://psoug.org/definition/VALUES.htm" TargetMode="External"/><Relationship Id="rId898" Type="http://schemas.openxmlformats.org/officeDocument/2006/relationships/hyperlink" Target="http://psoug.org/definition/VALUES.htm" TargetMode="External"/><Relationship Id="rId1041" Type="http://schemas.openxmlformats.org/officeDocument/2006/relationships/hyperlink" Target="http://psoug.org/definition/SELECT.htm" TargetMode="External"/><Relationship Id="rId1083" Type="http://schemas.openxmlformats.org/officeDocument/2006/relationships/hyperlink" Target="http://psoug.org/definition/WHERE.htm" TargetMode="External"/><Relationship Id="rId1139" Type="http://schemas.openxmlformats.org/officeDocument/2006/relationships/hyperlink" Target="http://psoug.org/definition/NUMBER.htm" TargetMode="External"/><Relationship Id="rId106" Type="http://schemas.openxmlformats.org/officeDocument/2006/relationships/hyperlink" Target="http://psoug.org/definition/VALUES.htm" TargetMode="External"/><Relationship Id="rId313" Type="http://schemas.openxmlformats.org/officeDocument/2006/relationships/hyperlink" Target="http://psoug.org/definition/INSERT.htm" TargetMode="External"/><Relationship Id="rId495" Type="http://schemas.openxmlformats.org/officeDocument/2006/relationships/hyperlink" Target="http://psoug.org/definition/VARCHAR2.htm" TargetMode="External"/><Relationship Id="rId716" Type="http://schemas.openxmlformats.org/officeDocument/2006/relationships/hyperlink" Target="http://psoug.org/definition/PARTITION.htm" TargetMode="External"/><Relationship Id="rId758" Type="http://schemas.openxmlformats.org/officeDocument/2006/relationships/hyperlink" Target="http://psoug.org/definition/WHERE.htm" TargetMode="External"/><Relationship Id="rId923" Type="http://schemas.openxmlformats.org/officeDocument/2006/relationships/hyperlink" Target="http://psoug.org/definition/PARTITION.htm" TargetMode="External"/><Relationship Id="rId965" Type="http://schemas.openxmlformats.org/officeDocument/2006/relationships/hyperlink" Target="http://psoug.org/definition/ALTER.htm" TargetMode="External"/><Relationship Id="rId1150" Type="http://schemas.openxmlformats.org/officeDocument/2006/relationships/hyperlink" Target="http://psoug.org/definition/SELECT.htm" TargetMode="External"/><Relationship Id="rId10" Type="http://schemas.openxmlformats.org/officeDocument/2006/relationships/hyperlink" Target="http://psoug.org/definition/TABLESPACE.htm" TargetMode="External"/><Relationship Id="rId52" Type="http://schemas.openxmlformats.org/officeDocument/2006/relationships/hyperlink" Target="http://psoug.org/definition/NUMBER.htm" TargetMode="External"/><Relationship Id="rId94" Type="http://schemas.openxmlformats.org/officeDocument/2006/relationships/hyperlink" Target="http://psoug.org/definition/VALUES.htm" TargetMode="External"/><Relationship Id="rId148" Type="http://schemas.openxmlformats.org/officeDocument/2006/relationships/hyperlink" Target="http://psoug.org/definition/VALUES.htm" TargetMode="External"/><Relationship Id="rId355" Type="http://schemas.openxmlformats.org/officeDocument/2006/relationships/hyperlink" Target="http://psoug.org/definition/INTO.htm" TargetMode="External"/><Relationship Id="rId397" Type="http://schemas.openxmlformats.org/officeDocument/2006/relationships/hyperlink" Target="http://psoug.org/definition/FROM.htm" TargetMode="External"/><Relationship Id="rId520" Type="http://schemas.openxmlformats.org/officeDocument/2006/relationships/hyperlink" Target="http://psoug.org/definition/TABLE.htm" TargetMode="External"/><Relationship Id="rId562" Type="http://schemas.openxmlformats.org/officeDocument/2006/relationships/hyperlink" Target="http://psoug.org/definition/VALUES.htm" TargetMode="External"/><Relationship Id="rId618" Type="http://schemas.openxmlformats.org/officeDocument/2006/relationships/hyperlink" Target="http://psoug.org/definition/TABLESPACE.htm" TargetMode="External"/><Relationship Id="rId825" Type="http://schemas.openxmlformats.org/officeDocument/2006/relationships/hyperlink" Target="http://psoug.org/definition/TABLE.htm" TargetMode="External"/><Relationship Id="rId1192" Type="http://schemas.openxmlformats.org/officeDocument/2006/relationships/hyperlink" Target="http://psoug.org/definition/FROM.htm" TargetMode="External"/><Relationship Id="rId215" Type="http://schemas.openxmlformats.org/officeDocument/2006/relationships/hyperlink" Target="http://psoug.org/definition/SELECT.htm" TargetMode="External"/><Relationship Id="rId257" Type="http://schemas.openxmlformats.org/officeDocument/2006/relationships/hyperlink" Target="http://psoug.org/definition/FROM.htm" TargetMode="External"/><Relationship Id="rId422" Type="http://schemas.openxmlformats.org/officeDocument/2006/relationships/hyperlink" Target="http://psoug.org/definition/TO_DATE.htm" TargetMode="External"/><Relationship Id="rId464" Type="http://schemas.openxmlformats.org/officeDocument/2006/relationships/hyperlink" Target="http://psoug.org/definition/TABLE.htm" TargetMode="External"/><Relationship Id="rId867" Type="http://schemas.openxmlformats.org/officeDocument/2006/relationships/hyperlink" Target="http://psoug.org/definition/WHERE.htm" TargetMode="External"/><Relationship Id="rId1010" Type="http://schemas.openxmlformats.org/officeDocument/2006/relationships/hyperlink" Target="http://psoug.org/definition/PARTITION.htm" TargetMode="External"/><Relationship Id="rId1052" Type="http://schemas.openxmlformats.org/officeDocument/2006/relationships/hyperlink" Target="http://psoug.org/definition/SELECT.htm" TargetMode="External"/><Relationship Id="rId1094" Type="http://schemas.openxmlformats.org/officeDocument/2006/relationships/hyperlink" Target="http://psoug.org/definition/FROM.htm" TargetMode="External"/><Relationship Id="rId1108" Type="http://schemas.openxmlformats.org/officeDocument/2006/relationships/hyperlink" Target="http://psoug.org/definition/REBUILD.htm" TargetMode="External"/><Relationship Id="rId299" Type="http://schemas.openxmlformats.org/officeDocument/2006/relationships/hyperlink" Target="http://psoug.org/definition/FROM.htm" TargetMode="External"/><Relationship Id="rId727" Type="http://schemas.openxmlformats.org/officeDocument/2006/relationships/hyperlink" Target="http://psoug.org/definition/PARTITION.htm" TargetMode="External"/><Relationship Id="rId934" Type="http://schemas.openxmlformats.org/officeDocument/2006/relationships/hyperlink" Target="http://psoug.org/definition/PARTITION.htm" TargetMode="External"/><Relationship Id="rId63" Type="http://schemas.openxmlformats.org/officeDocument/2006/relationships/hyperlink" Target="http://psoug.org/definition/SELECT.htm" TargetMode="External"/><Relationship Id="rId159" Type="http://schemas.openxmlformats.org/officeDocument/2006/relationships/hyperlink" Target="http://psoug.org/definition/INTO.htm" TargetMode="External"/><Relationship Id="rId366" Type="http://schemas.openxmlformats.org/officeDocument/2006/relationships/hyperlink" Target="http://psoug.org/definition/VALUES.htm" TargetMode="External"/><Relationship Id="rId573" Type="http://schemas.openxmlformats.org/officeDocument/2006/relationships/hyperlink" Target="http://psoug.org/definition/VALUES.htm" TargetMode="External"/><Relationship Id="rId780" Type="http://schemas.openxmlformats.org/officeDocument/2006/relationships/hyperlink" Target="http://psoug.org/definition/TABLE.htm" TargetMode="External"/><Relationship Id="rId226" Type="http://schemas.openxmlformats.org/officeDocument/2006/relationships/hyperlink" Target="http://psoug.org/definition/PARTITION.htm" TargetMode="External"/><Relationship Id="rId433" Type="http://schemas.openxmlformats.org/officeDocument/2006/relationships/hyperlink" Target="http://psoug.org/definition/VALUES.htm" TargetMode="External"/><Relationship Id="rId878" Type="http://schemas.openxmlformats.org/officeDocument/2006/relationships/hyperlink" Target="http://psoug.org/definition/VALUES.htm" TargetMode="External"/><Relationship Id="rId1063" Type="http://schemas.openxmlformats.org/officeDocument/2006/relationships/hyperlink" Target="http://psoug.org/definition/INDEX.htm" TargetMode="External"/><Relationship Id="rId640" Type="http://schemas.openxmlformats.org/officeDocument/2006/relationships/hyperlink" Target="http://psoug.org/definition/TABLESPACE.htm" TargetMode="External"/><Relationship Id="rId738" Type="http://schemas.openxmlformats.org/officeDocument/2006/relationships/hyperlink" Target="http://psoug.org/definition/WHERE.htm" TargetMode="External"/><Relationship Id="rId945" Type="http://schemas.openxmlformats.org/officeDocument/2006/relationships/hyperlink" Target="http://psoug.org/definition/PARTITION.htm" TargetMode="External"/><Relationship Id="rId74" Type="http://schemas.openxmlformats.org/officeDocument/2006/relationships/hyperlink" Target="http://psoug.org/definition/FROM.htm" TargetMode="External"/><Relationship Id="rId377" Type="http://schemas.openxmlformats.org/officeDocument/2006/relationships/hyperlink" Target="http://psoug.org/definition/EXPLAIN_PLAN.htm" TargetMode="External"/><Relationship Id="rId500" Type="http://schemas.openxmlformats.org/officeDocument/2006/relationships/hyperlink" Target="http://psoug.org/definition/VALUES.htm" TargetMode="External"/><Relationship Id="rId584" Type="http://schemas.openxmlformats.org/officeDocument/2006/relationships/hyperlink" Target="http://psoug.org/definition/VALUES.htm" TargetMode="External"/><Relationship Id="rId805" Type="http://schemas.openxmlformats.org/officeDocument/2006/relationships/hyperlink" Target="http://psoug.org/definition/FROM.htm" TargetMode="External"/><Relationship Id="rId1130" Type="http://schemas.openxmlformats.org/officeDocument/2006/relationships/hyperlink" Target="http://psoug.org/definition/SELECT.htm" TargetMode="External"/><Relationship Id="rId5" Type="http://schemas.openxmlformats.org/officeDocument/2006/relationships/hyperlink" Target="http://psoug.org/definition/SELECT.htm" TargetMode="External"/><Relationship Id="rId237" Type="http://schemas.openxmlformats.org/officeDocument/2006/relationships/hyperlink" Target="http://psoug.org/definition/TABLE.htm" TargetMode="External"/><Relationship Id="rId791" Type="http://schemas.openxmlformats.org/officeDocument/2006/relationships/hyperlink" Target="http://psoug.org/definition/PARTITION.htm" TargetMode="External"/><Relationship Id="rId889" Type="http://schemas.openxmlformats.org/officeDocument/2006/relationships/hyperlink" Target="http://psoug.org/definition/INTO.htm" TargetMode="External"/><Relationship Id="rId1074" Type="http://schemas.openxmlformats.org/officeDocument/2006/relationships/hyperlink" Target="http://psoug.org/definition/PARTITION.htm" TargetMode="External"/><Relationship Id="rId444" Type="http://schemas.openxmlformats.org/officeDocument/2006/relationships/hyperlink" Target="http://psoug.org/definition/INSERT.htm" TargetMode="External"/><Relationship Id="rId651" Type="http://schemas.openxmlformats.org/officeDocument/2006/relationships/hyperlink" Target="http://psoug.org/definition/TABLESPACE.htm" TargetMode="External"/><Relationship Id="rId749" Type="http://schemas.openxmlformats.org/officeDocument/2006/relationships/hyperlink" Target="http://psoug.org/definition/DROP.htm" TargetMode="External"/><Relationship Id="rId290" Type="http://schemas.openxmlformats.org/officeDocument/2006/relationships/hyperlink" Target="http://psoug.org/definition/CREATE.htm" TargetMode="External"/><Relationship Id="rId304" Type="http://schemas.openxmlformats.org/officeDocument/2006/relationships/hyperlink" Target="http://psoug.org/definition/NUMBER.htm" TargetMode="External"/><Relationship Id="rId388" Type="http://schemas.openxmlformats.org/officeDocument/2006/relationships/hyperlink" Target="http://psoug.org/definition/FROM.htm" TargetMode="External"/><Relationship Id="rId511" Type="http://schemas.openxmlformats.org/officeDocument/2006/relationships/hyperlink" Target="http://psoug.org/definition/VALUES.htm" TargetMode="External"/><Relationship Id="rId609" Type="http://schemas.openxmlformats.org/officeDocument/2006/relationships/hyperlink" Target="http://psoug.org/definition/PARTITION.htm" TargetMode="External"/><Relationship Id="rId956" Type="http://schemas.openxmlformats.org/officeDocument/2006/relationships/hyperlink" Target="http://psoug.org/definition/PARTITION.htm" TargetMode="External"/><Relationship Id="rId1141" Type="http://schemas.openxmlformats.org/officeDocument/2006/relationships/hyperlink" Target="http://psoug.org/definition/VARCHAR2.htm" TargetMode="External"/><Relationship Id="rId85" Type="http://schemas.openxmlformats.org/officeDocument/2006/relationships/hyperlink" Target="http://psoug.org/definition/DATE.htm" TargetMode="External"/><Relationship Id="rId150" Type="http://schemas.openxmlformats.org/officeDocument/2006/relationships/hyperlink" Target="http://psoug.org/definition/INTO.htm" TargetMode="External"/><Relationship Id="rId595" Type="http://schemas.openxmlformats.org/officeDocument/2006/relationships/hyperlink" Target="http://psoug.org/definition/SELECT.htm" TargetMode="External"/><Relationship Id="rId816" Type="http://schemas.openxmlformats.org/officeDocument/2006/relationships/hyperlink" Target="http://psoug.org/definition/ALTER.htm" TargetMode="External"/><Relationship Id="rId1001" Type="http://schemas.openxmlformats.org/officeDocument/2006/relationships/hyperlink" Target="http://psoug.org/definition/WHERE.htm" TargetMode="External"/><Relationship Id="rId248" Type="http://schemas.openxmlformats.org/officeDocument/2006/relationships/hyperlink" Target="http://psoug.org/definition/PARTITION.htm" TargetMode="External"/><Relationship Id="rId455" Type="http://schemas.openxmlformats.org/officeDocument/2006/relationships/hyperlink" Target="http://psoug.org/definition/USER.htm" TargetMode="External"/><Relationship Id="rId662" Type="http://schemas.openxmlformats.org/officeDocument/2006/relationships/hyperlink" Target="http://psoug.org/definition/PARTITION.htm" TargetMode="External"/><Relationship Id="rId1085" Type="http://schemas.openxmlformats.org/officeDocument/2006/relationships/hyperlink" Target="http://psoug.org/definition/SELECT.htm" TargetMode="External"/><Relationship Id="rId12" Type="http://schemas.openxmlformats.org/officeDocument/2006/relationships/hyperlink" Target="http://psoug.org/definition/TABLESPACE.htm" TargetMode="External"/><Relationship Id="rId108" Type="http://schemas.openxmlformats.org/officeDocument/2006/relationships/hyperlink" Target="http://psoug.org/definition/INSERT.htm" TargetMode="External"/><Relationship Id="rId315" Type="http://schemas.openxmlformats.org/officeDocument/2006/relationships/hyperlink" Target="http://psoug.org/definition/VALUES.htm" TargetMode="External"/><Relationship Id="rId522" Type="http://schemas.openxmlformats.org/officeDocument/2006/relationships/hyperlink" Target="http://psoug.org/definition/VARCHAR2.htm" TargetMode="External"/><Relationship Id="rId967" Type="http://schemas.openxmlformats.org/officeDocument/2006/relationships/hyperlink" Target="http://psoug.org/definition/PARTITION.htm" TargetMode="External"/><Relationship Id="rId1152" Type="http://schemas.openxmlformats.org/officeDocument/2006/relationships/hyperlink" Target="http://psoug.org/definition/SELECT.htm" TargetMode="External"/><Relationship Id="rId96" Type="http://schemas.openxmlformats.org/officeDocument/2006/relationships/hyperlink" Target="http://psoug.org/definition/INSERT.htm" TargetMode="External"/><Relationship Id="rId161" Type="http://schemas.openxmlformats.org/officeDocument/2006/relationships/hyperlink" Target="http://psoug.org/definition/COMMIT.htm" TargetMode="External"/><Relationship Id="rId399" Type="http://schemas.openxmlformats.org/officeDocument/2006/relationships/hyperlink" Target="http://psoug.org/definition/EXPLAIN_PLAN.htm" TargetMode="External"/><Relationship Id="rId827" Type="http://schemas.openxmlformats.org/officeDocument/2006/relationships/hyperlink" Target="http://psoug.org/definition/TABLE.htm" TargetMode="External"/><Relationship Id="rId1012" Type="http://schemas.openxmlformats.org/officeDocument/2006/relationships/hyperlink" Target="http://psoug.org/definition/PARTITION.htm" TargetMode="External"/><Relationship Id="rId259" Type="http://schemas.openxmlformats.org/officeDocument/2006/relationships/hyperlink" Target="http://psoug.org/definition/MIN.htm" TargetMode="External"/><Relationship Id="rId466" Type="http://schemas.openxmlformats.org/officeDocument/2006/relationships/hyperlink" Target="http://psoug.org/definition/VARCHAR2.htm" TargetMode="External"/><Relationship Id="rId673" Type="http://schemas.openxmlformats.org/officeDocument/2006/relationships/hyperlink" Target="http://psoug.org/definition/SELECT.htm" TargetMode="External"/><Relationship Id="rId880" Type="http://schemas.openxmlformats.org/officeDocument/2006/relationships/hyperlink" Target="http://psoug.org/definition/INSERT.htm" TargetMode="External"/><Relationship Id="rId1096" Type="http://schemas.openxmlformats.org/officeDocument/2006/relationships/hyperlink" Target="http://psoug.org/definition/ALTER.htm" TargetMode="External"/><Relationship Id="rId23" Type="http://schemas.openxmlformats.org/officeDocument/2006/relationships/hyperlink" Target="http://psoug.org/definition/DROP.htm" TargetMode="External"/><Relationship Id="rId119" Type="http://schemas.openxmlformats.org/officeDocument/2006/relationships/hyperlink" Target="http://psoug.org/definition/VARCHAR2.htm" TargetMode="External"/><Relationship Id="rId326" Type="http://schemas.openxmlformats.org/officeDocument/2006/relationships/hyperlink" Target="http://psoug.org/definition/SYSDATE.htm" TargetMode="External"/><Relationship Id="rId533" Type="http://schemas.openxmlformats.org/officeDocument/2006/relationships/hyperlink" Target="http://psoug.org/definition/VALUES.htm" TargetMode="External"/><Relationship Id="rId978" Type="http://schemas.openxmlformats.org/officeDocument/2006/relationships/hyperlink" Target="http://psoug.org/definition/TABLESPACE.htm" TargetMode="External"/><Relationship Id="rId1163" Type="http://schemas.openxmlformats.org/officeDocument/2006/relationships/hyperlink" Target="http://psoug.org/definition/COUNT.htm" TargetMode="External"/><Relationship Id="rId740" Type="http://schemas.openxmlformats.org/officeDocument/2006/relationships/hyperlink" Target="http://psoug.org/definition/TABLE.htm" TargetMode="External"/><Relationship Id="rId838" Type="http://schemas.openxmlformats.org/officeDocument/2006/relationships/hyperlink" Target="http://psoug.org/definition/PARTITION.htm" TargetMode="External"/><Relationship Id="rId1023" Type="http://schemas.openxmlformats.org/officeDocument/2006/relationships/hyperlink" Target="http://psoug.org/definition/AND.htm" TargetMode="External"/><Relationship Id="rId172" Type="http://schemas.openxmlformats.org/officeDocument/2006/relationships/hyperlink" Target="http://psoug.org/definition/NUMBER.htm" TargetMode="External"/><Relationship Id="rId477" Type="http://schemas.openxmlformats.org/officeDocument/2006/relationships/hyperlink" Target="http://psoug.org/definition/VALUES.htm" TargetMode="External"/><Relationship Id="rId600" Type="http://schemas.openxmlformats.org/officeDocument/2006/relationships/hyperlink" Target="http://psoug.org/definition/TABLESPACE.htm" TargetMode="External"/><Relationship Id="rId684" Type="http://schemas.openxmlformats.org/officeDocument/2006/relationships/hyperlink" Target="http://psoug.org/definition/TABLE.htm" TargetMode="External"/><Relationship Id="rId337" Type="http://schemas.openxmlformats.org/officeDocument/2006/relationships/hyperlink" Target="http://psoug.org/definition/NUMBER.htm" TargetMode="External"/><Relationship Id="rId891" Type="http://schemas.openxmlformats.org/officeDocument/2006/relationships/hyperlink" Target="http://psoug.org/definition/TO_DATE.htm" TargetMode="External"/><Relationship Id="rId905" Type="http://schemas.openxmlformats.org/officeDocument/2006/relationships/hyperlink" Target="http://psoug.org/definition/SELECT.htm" TargetMode="External"/><Relationship Id="rId989" Type="http://schemas.openxmlformats.org/officeDocument/2006/relationships/hyperlink" Target="http://psoug.org/definition/INDEX.htm" TargetMode="External"/><Relationship Id="rId34" Type="http://schemas.openxmlformats.org/officeDocument/2006/relationships/hyperlink" Target="http://psoug.org/definition/AND.htm" TargetMode="External"/><Relationship Id="rId544" Type="http://schemas.openxmlformats.org/officeDocument/2006/relationships/hyperlink" Target="http://psoug.org/definition/TABLESPACE.htm" TargetMode="External"/><Relationship Id="rId751" Type="http://schemas.openxmlformats.org/officeDocument/2006/relationships/hyperlink" Target="http://psoug.org/definition/ALTER.htm" TargetMode="External"/><Relationship Id="rId849" Type="http://schemas.openxmlformats.org/officeDocument/2006/relationships/hyperlink" Target="http://psoug.org/definition/TABLE.htm" TargetMode="External"/><Relationship Id="rId1174" Type="http://schemas.openxmlformats.org/officeDocument/2006/relationships/hyperlink" Target="http://psoug.org/definition/AND.htm" TargetMode="External"/><Relationship Id="rId183" Type="http://schemas.openxmlformats.org/officeDocument/2006/relationships/hyperlink" Target="http://psoug.org/definition/TO_DATE.htm" TargetMode="External"/><Relationship Id="rId390" Type="http://schemas.openxmlformats.org/officeDocument/2006/relationships/hyperlink" Target="http://psoug.org/definition/EXPLAIN_PLAN.htm" TargetMode="External"/><Relationship Id="rId404" Type="http://schemas.openxmlformats.org/officeDocument/2006/relationships/hyperlink" Target="http://psoug.org/definition/FROM.htm" TargetMode="External"/><Relationship Id="rId611" Type="http://schemas.openxmlformats.org/officeDocument/2006/relationships/hyperlink" Target="http://psoug.org/definition/ALTER.htm" TargetMode="External"/><Relationship Id="rId1034" Type="http://schemas.openxmlformats.org/officeDocument/2006/relationships/hyperlink" Target="http://psoug.org/definition/TO_DATE.htm" TargetMode="External"/><Relationship Id="rId250" Type="http://schemas.openxmlformats.org/officeDocument/2006/relationships/hyperlink" Target="http://psoug.org/definition/TABLESPACE.htm" TargetMode="External"/><Relationship Id="rId488" Type="http://schemas.openxmlformats.org/officeDocument/2006/relationships/hyperlink" Target="http://psoug.org/definition/FROM.htm" TargetMode="External"/><Relationship Id="rId695" Type="http://schemas.openxmlformats.org/officeDocument/2006/relationships/hyperlink" Target="http://psoug.org/definition/TABLESPACE.htm" TargetMode="External"/><Relationship Id="rId709" Type="http://schemas.openxmlformats.org/officeDocument/2006/relationships/hyperlink" Target="http://psoug.org/definition/ALTER.htm" TargetMode="External"/><Relationship Id="rId916" Type="http://schemas.openxmlformats.org/officeDocument/2006/relationships/hyperlink" Target="http://psoug.org/definition/PARTITION.htm" TargetMode="External"/><Relationship Id="rId1101" Type="http://schemas.openxmlformats.org/officeDocument/2006/relationships/hyperlink" Target="http://psoug.org/definition/TABLE.htm" TargetMode="External"/><Relationship Id="rId45" Type="http://schemas.openxmlformats.org/officeDocument/2006/relationships/hyperlink" Target="http://psoug.org/definition/PARTITION.htm" TargetMode="External"/><Relationship Id="rId110" Type="http://schemas.openxmlformats.org/officeDocument/2006/relationships/hyperlink" Target="http://psoug.org/definition/VALUES.htm" TargetMode="External"/><Relationship Id="rId348" Type="http://schemas.openxmlformats.org/officeDocument/2006/relationships/hyperlink" Target="http://psoug.org/definition/FROM.htm" TargetMode="External"/><Relationship Id="rId555" Type="http://schemas.openxmlformats.org/officeDocument/2006/relationships/hyperlink" Target="http://psoug.org/definition/CREATE.htm" TargetMode="External"/><Relationship Id="rId762" Type="http://schemas.openxmlformats.org/officeDocument/2006/relationships/hyperlink" Target="http://psoug.org/definition/TABLE.htm" TargetMode="External"/><Relationship Id="rId1185" Type="http://schemas.openxmlformats.org/officeDocument/2006/relationships/hyperlink" Target="http://psoug.org/definition/ALTER.htm" TargetMode="External"/><Relationship Id="rId194" Type="http://schemas.openxmlformats.org/officeDocument/2006/relationships/hyperlink" Target="http://psoug.org/definition/SELECT.htm" TargetMode="External"/><Relationship Id="rId208" Type="http://schemas.openxmlformats.org/officeDocument/2006/relationships/hyperlink" Target="http://psoug.org/definition/SYSDATE.htm" TargetMode="External"/><Relationship Id="rId415" Type="http://schemas.openxmlformats.org/officeDocument/2006/relationships/hyperlink" Target="http://psoug.org/definition/TABLESPACE.htm" TargetMode="External"/><Relationship Id="rId622" Type="http://schemas.openxmlformats.org/officeDocument/2006/relationships/hyperlink" Target="http://psoug.org/definition/TABLE.htm" TargetMode="External"/><Relationship Id="rId1045" Type="http://schemas.openxmlformats.org/officeDocument/2006/relationships/hyperlink" Target="http://psoug.org/definition/TO_DATE.htm" TargetMode="External"/><Relationship Id="rId261" Type="http://schemas.openxmlformats.org/officeDocument/2006/relationships/hyperlink" Target="http://psoug.org/definition/FROM.htm" TargetMode="External"/><Relationship Id="rId499" Type="http://schemas.openxmlformats.org/officeDocument/2006/relationships/hyperlink" Target="http://psoug.org/definition/TABLESPACE.htm" TargetMode="External"/><Relationship Id="rId927" Type="http://schemas.openxmlformats.org/officeDocument/2006/relationships/hyperlink" Target="http://psoug.org/definition/ALTER.htm" TargetMode="External"/><Relationship Id="rId1112" Type="http://schemas.openxmlformats.org/officeDocument/2006/relationships/hyperlink" Target="http://psoug.org/definition/PARTITION.htm" TargetMode="External"/><Relationship Id="rId56" Type="http://schemas.openxmlformats.org/officeDocument/2006/relationships/hyperlink" Target="http://psoug.org/definition/PARTITION.htm" TargetMode="External"/><Relationship Id="rId359" Type="http://schemas.openxmlformats.org/officeDocument/2006/relationships/hyperlink" Target="http://psoug.org/definition/INSERT.htm" TargetMode="External"/><Relationship Id="rId566" Type="http://schemas.openxmlformats.org/officeDocument/2006/relationships/hyperlink" Target="http://psoug.org/definition/VALUES.htm" TargetMode="External"/><Relationship Id="rId773" Type="http://schemas.openxmlformats.org/officeDocument/2006/relationships/hyperlink" Target="http://psoug.org/definition/FROM.htm" TargetMode="External"/><Relationship Id="rId1196" Type="http://schemas.openxmlformats.org/officeDocument/2006/relationships/fontTable" Target="fontTable.xml"/><Relationship Id="rId121" Type="http://schemas.openxmlformats.org/officeDocument/2006/relationships/hyperlink" Target="http://psoug.org/definition/PARTITION.htm" TargetMode="External"/><Relationship Id="rId219" Type="http://schemas.openxmlformats.org/officeDocument/2006/relationships/hyperlink" Target="http://psoug.org/definition/FROM.htm" TargetMode="External"/><Relationship Id="rId426" Type="http://schemas.openxmlformats.org/officeDocument/2006/relationships/hyperlink" Target="http://psoug.org/definition/PARTITION.htm" TargetMode="External"/><Relationship Id="rId633" Type="http://schemas.openxmlformats.org/officeDocument/2006/relationships/hyperlink" Target="http://psoug.org/definition/ALTER.htm" TargetMode="External"/><Relationship Id="rId980" Type="http://schemas.openxmlformats.org/officeDocument/2006/relationships/hyperlink" Target="http://psoug.org/definition/INDEX.htm" TargetMode="External"/><Relationship Id="rId1056" Type="http://schemas.openxmlformats.org/officeDocument/2006/relationships/hyperlink" Target="http://psoug.org/definition/TO_DATE.htm" TargetMode="External"/><Relationship Id="rId840" Type="http://schemas.openxmlformats.org/officeDocument/2006/relationships/hyperlink" Target="http://psoug.org/definition/ALTER.htm" TargetMode="External"/><Relationship Id="rId938" Type="http://schemas.openxmlformats.org/officeDocument/2006/relationships/hyperlink" Target="http://psoug.org/definition/PARTITION.htm" TargetMode="External"/><Relationship Id="rId67" Type="http://schemas.openxmlformats.org/officeDocument/2006/relationships/hyperlink" Target="http://psoug.org/definition/VALUES.htm" TargetMode="External"/><Relationship Id="rId272" Type="http://schemas.openxmlformats.org/officeDocument/2006/relationships/hyperlink" Target="http://psoug.org/definition/TABLESPACE.htm" TargetMode="External"/><Relationship Id="rId577" Type="http://schemas.openxmlformats.org/officeDocument/2006/relationships/hyperlink" Target="http://psoug.org/definition/NUMBER.htm" TargetMode="External"/><Relationship Id="rId700" Type="http://schemas.openxmlformats.org/officeDocument/2006/relationships/hyperlink" Target="http://psoug.org/definition/VALUES.htm" TargetMode="External"/><Relationship Id="rId1123" Type="http://schemas.openxmlformats.org/officeDocument/2006/relationships/hyperlink" Target="http://psoug.org/definition/FROM.htm" TargetMode="External"/><Relationship Id="rId132" Type="http://schemas.openxmlformats.org/officeDocument/2006/relationships/hyperlink" Target="http://psoug.org/definition/TABLESPACE.htm" TargetMode="External"/><Relationship Id="rId784" Type="http://schemas.openxmlformats.org/officeDocument/2006/relationships/hyperlink" Target="http://psoug.org/definition/SELECT.htm" TargetMode="External"/><Relationship Id="rId991" Type="http://schemas.openxmlformats.org/officeDocument/2006/relationships/hyperlink" Target="http://psoug.org/definition/FROM.htm" TargetMode="External"/><Relationship Id="rId1067" Type="http://schemas.openxmlformats.org/officeDocument/2006/relationships/hyperlink" Target="http://psoug.org/definition/DROP.htm" TargetMode="External"/><Relationship Id="rId437" Type="http://schemas.openxmlformats.org/officeDocument/2006/relationships/hyperlink" Target="http://psoug.org/definition/FROM.htm" TargetMode="External"/><Relationship Id="rId644" Type="http://schemas.openxmlformats.org/officeDocument/2006/relationships/hyperlink" Target="http://psoug.org/definition/NUMBER.htm" TargetMode="External"/><Relationship Id="rId851" Type="http://schemas.openxmlformats.org/officeDocument/2006/relationships/hyperlink" Target="http://psoug.org/definition/SELECT.htm" TargetMode="External"/><Relationship Id="rId283" Type="http://schemas.openxmlformats.org/officeDocument/2006/relationships/hyperlink" Target="http://psoug.org/definition/TABLE.htm" TargetMode="External"/><Relationship Id="rId490" Type="http://schemas.openxmlformats.org/officeDocument/2006/relationships/hyperlink" Target="http://psoug.org/definition/FROM.htm" TargetMode="External"/><Relationship Id="rId504" Type="http://schemas.openxmlformats.org/officeDocument/2006/relationships/hyperlink" Target="http://psoug.org/definition/PARTITION.htm" TargetMode="External"/><Relationship Id="rId711" Type="http://schemas.openxmlformats.org/officeDocument/2006/relationships/hyperlink" Target="http://psoug.org/definition/PARTITION.htm" TargetMode="External"/><Relationship Id="rId949" Type="http://schemas.openxmlformats.org/officeDocument/2006/relationships/hyperlink" Target="http://psoug.org/definition/AS.htm" TargetMode="External"/><Relationship Id="rId1134" Type="http://schemas.openxmlformats.org/officeDocument/2006/relationships/hyperlink" Target="http://psoug.org/definition/DROP.htm" TargetMode="External"/><Relationship Id="rId78" Type="http://schemas.openxmlformats.org/officeDocument/2006/relationships/hyperlink" Target="http://psoug.org/definition/SELECT.htm" TargetMode="External"/><Relationship Id="rId143" Type="http://schemas.openxmlformats.org/officeDocument/2006/relationships/hyperlink" Target="http://psoug.org/definition/INSERT.htm" TargetMode="External"/><Relationship Id="rId350" Type="http://schemas.openxmlformats.org/officeDocument/2006/relationships/hyperlink" Target="http://psoug.org/definition/FROM.htm" TargetMode="External"/><Relationship Id="rId588" Type="http://schemas.openxmlformats.org/officeDocument/2006/relationships/hyperlink" Target="http://psoug.org/definition/VALUES.htm" TargetMode="External"/><Relationship Id="rId795" Type="http://schemas.openxmlformats.org/officeDocument/2006/relationships/hyperlink" Target="http://psoug.org/definition/CREATE.htm" TargetMode="External"/><Relationship Id="rId809" Type="http://schemas.openxmlformats.org/officeDocument/2006/relationships/hyperlink" Target="http://psoug.org/definition/COUNT.htm" TargetMode="External"/><Relationship Id="rId9" Type="http://schemas.openxmlformats.org/officeDocument/2006/relationships/hyperlink" Target="http://psoug.org/definition/CREATE.htm" TargetMode="External"/><Relationship Id="rId210" Type="http://schemas.openxmlformats.org/officeDocument/2006/relationships/hyperlink" Target="http://psoug.org/definition/INTO.htm" TargetMode="External"/><Relationship Id="rId448" Type="http://schemas.openxmlformats.org/officeDocument/2006/relationships/hyperlink" Target="http://psoug.org/definition/WHERE.htm" TargetMode="External"/><Relationship Id="rId655" Type="http://schemas.openxmlformats.org/officeDocument/2006/relationships/hyperlink" Target="http://psoug.org/definition/TABLESPACE.htm" TargetMode="External"/><Relationship Id="rId862" Type="http://schemas.openxmlformats.org/officeDocument/2006/relationships/hyperlink" Target="http://psoug.org/definition/PARTITION.htm" TargetMode="External"/><Relationship Id="rId1078" Type="http://schemas.openxmlformats.org/officeDocument/2006/relationships/hyperlink" Target="http://psoug.org/definition/PARTITION.htm" TargetMode="External"/><Relationship Id="rId294" Type="http://schemas.openxmlformats.org/officeDocument/2006/relationships/hyperlink" Target="http://psoug.org/definition/VARCHAR2.htm" TargetMode="External"/><Relationship Id="rId308" Type="http://schemas.openxmlformats.org/officeDocument/2006/relationships/hyperlink" Target="http://psoug.org/definition/TABLESPACE.htm" TargetMode="External"/><Relationship Id="rId515" Type="http://schemas.openxmlformats.org/officeDocument/2006/relationships/hyperlink" Target="http://psoug.org/definition/SELECT.htm" TargetMode="External"/><Relationship Id="rId722" Type="http://schemas.openxmlformats.org/officeDocument/2006/relationships/hyperlink" Target="http://psoug.org/definition/TABLE.htm" TargetMode="External"/><Relationship Id="rId1145" Type="http://schemas.openxmlformats.org/officeDocument/2006/relationships/hyperlink" Target="http://psoug.org/definition/NUMBER.htm" TargetMode="External"/><Relationship Id="rId89" Type="http://schemas.openxmlformats.org/officeDocument/2006/relationships/hyperlink" Target="http://psoug.org/definition/PARTITION.htm" TargetMode="External"/><Relationship Id="rId154" Type="http://schemas.openxmlformats.org/officeDocument/2006/relationships/hyperlink" Target="http://psoug.org/definition/VALUES.htm" TargetMode="External"/><Relationship Id="rId361" Type="http://schemas.openxmlformats.org/officeDocument/2006/relationships/hyperlink" Target="http://psoug.org/definition/VALUES.htm" TargetMode="External"/><Relationship Id="rId599" Type="http://schemas.openxmlformats.org/officeDocument/2006/relationships/hyperlink" Target="http://psoug.org/definition/PARTITION.htm" TargetMode="External"/><Relationship Id="rId1005" Type="http://schemas.openxmlformats.org/officeDocument/2006/relationships/hyperlink" Target="http://psoug.org/definition/AND.htm" TargetMode="External"/><Relationship Id="rId459" Type="http://schemas.openxmlformats.org/officeDocument/2006/relationships/hyperlink" Target="http://psoug.org/definition/FROM.htm" TargetMode="External"/><Relationship Id="rId666" Type="http://schemas.openxmlformats.org/officeDocument/2006/relationships/hyperlink" Target="http://psoug.org/definition/VALUES.htm" TargetMode="External"/><Relationship Id="rId873" Type="http://schemas.openxmlformats.org/officeDocument/2006/relationships/hyperlink" Target="http://psoug.org/definition/INTO.htm" TargetMode="External"/><Relationship Id="rId1089" Type="http://schemas.openxmlformats.org/officeDocument/2006/relationships/hyperlink" Target="http://psoug.org/definition/PARTITION.htm" TargetMode="External"/><Relationship Id="rId16" Type="http://schemas.openxmlformats.org/officeDocument/2006/relationships/hyperlink" Target="http://psoug.org/definition/USER.htm" TargetMode="External"/><Relationship Id="rId221" Type="http://schemas.openxmlformats.org/officeDocument/2006/relationships/hyperlink" Target="http://psoug.org/definition/SELECT.htm" TargetMode="External"/><Relationship Id="rId319" Type="http://schemas.openxmlformats.org/officeDocument/2006/relationships/hyperlink" Target="http://psoug.org/definition/PARTITION.htm" TargetMode="External"/><Relationship Id="rId526" Type="http://schemas.openxmlformats.org/officeDocument/2006/relationships/hyperlink" Target="http://psoug.org/definition/TABLESPACE.htm" TargetMode="External"/><Relationship Id="rId1156" Type="http://schemas.openxmlformats.org/officeDocument/2006/relationships/hyperlink" Target="http://psoug.org/definition/PARTITION.htm" TargetMode="External"/><Relationship Id="rId733" Type="http://schemas.openxmlformats.org/officeDocument/2006/relationships/hyperlink" Target="http://psoug.org/definition/TABLE.htm" TargetMode="External"/><Relationship Id="rId940" Type="http://schemas.openxmlformats.org/officeDocument/2006/relationships/hyperlink" Target="http://psoug.org/definition/SELECT.htm" TargetMode="External"/><Relationship Id="rId1016" Type="http://schemas.openxmlformats.org/officeDocument/2006/relationships/hyperlink" Target="http://psoug.org/definition/PARTITION.htm" TargetMode="External"/><Relationship Id="rId165" Type="http://schemas.openxmlformats.org/officeDocument/2006/relationships/hyperlink" Target="http://psoug.org/definition/FROM.htm" TargetMode="External"/><Relationship Id="rId372" Type="http://schemas.openxmlformats.org/officeDocument/2006/relationships/hyperlink" Target="http://psoug.org/definition/SYSDATE.htm" TargetMode="External"/><Relationship Id="rId677" Type="http://schemas.openxmlformats.org/officeDocument/2006/relationships/hyperlink" Target="http://psoug.org/definition/TABLE.htm" TargetMode="External"/><Relationship Id="rId800" Type="http://schemas.openxmlformats.org/officeDocument/2006/relationships/hyperlink" Target="http://psoug.org/definition/INSERT.htm" TargetMode="External"/><Relationship Id="rId232" Type="http://schemas.openxmlformats.org/officeDocument/2006/relationships/hyperlink" Target="http://psoug.org/definition/ALTER.htm" TargetMode="External"/><Relationship Id="rId884" Type="http://schemas.openxmlformats.org/officeDocument/2006/relationships/hyperlink" Target="http://psoug.org/definition/INSERT.htm" TargetMode="External"/><Relationship Id="rId27" Type="http://schemas.openxmlformats.org/officeDocument/2006/relationships/hyperlink" Target="http://psoug.org/definition/TABLESPACE.htm" TargetMode="External"/><Relationship Id="rId537" Type="http://schemas.openxmlformats.org/officeDocument/2006/relationships/hyperlink" Target="http://psoug.org/definition/TABLE.htm" TargetMode="External"/><Relationship Id="rId744" Type="http://schemas.openxmlformats.org/officeDocument/2006/relationships/hyperlink" Target="http://psoug.org/definition/FROM.htm" TargetMode="External"/><Relationship Id="rId951" Type="http://schemas.openxmlformats.org/officeDocument/2006/relationships/hyperlink" Target="http://psoug.org/definition/PARTITION.htm" TargetMode="External"/><Relationship Id="rId1167" Type="http://schemas.openxmlformats.org/officeDocument/2006/relationships/hyperlink" Target="http://psoug.org/definition/FROM.htm" TargetMode="External"/><Relationship Id="rId80" Type="http://schemas.openxmlformats.org/officeDocument/2006/relationships/hyperlink" Target="http://psoug.org/definition/CREATE.htm" TargetMode="External"/><Relationship Id="rId176" Type="http://schemas.openxmlformats.org/officeDocument/2006/relationships/hyperlink" Target="http://psoug.org/definition/PARTITION.htm" TargetMode="External"/><Relationship Id="rId383" Type="http://schemas.openxmlformats.org/officeDocument/2006/relationships/hyperlink" Target="http://psoug.org/definition/EXPLAIN_PLAN.htm" TargetMode="External"/><Relationship Id="rId590" Type="http://schemas.openxmlformats.org/officeDocument/2006/relationships/hyperlink" Target="http://psoug.org/definition/VALUES.htm" TargetMode="External"/><Relationship Id="rId604" Type="http://schemas.openxmlformats.org/officeDocument/2006/relationships/hyperlink" Target="http://psoug.org/definition/TABLE.htm" TargetMode="External"/><Relationship Id="rId811" Type="http://schemas.openxmlformats.org/officeDocument/2006/relationships/hyperlink" Target="http://psoug.org/definition/SELECT.htm" TargetMode="External"/><Relationship Id="rId1027" Type="http://schemas.openxmlformats.org/officeDocument/2006/relationships/hyperlink" Target="http://psoug.org/definition/FROM.htm" TargetMode="External"/><Relationship Id="rId243" Type="http://schemas.openxmlformats.org/officeDocument/2006/relationships/hyperlink" Target="http://psoug.org/definition/VALUES.htm" TargetMode="External"/><Relationship Id="rId450" Type="http://schemas.openxmlformats.org/officeDocument/2006/relationships/hyperlink" Target="http://psoug.org/definition/USER.htm" TargetMode="External"/><Relationship Id="rId688" Type="http://schemas.openxmlformats.org/officeDocument/2006/relationships/hyperlink" Target="http://psoug.org/definition/FROM.htm" TargetMode="External"/><Relationship Id="rId895" Type="http://schemas.openxmlformats.org/officeDocument/2006/relationships/hyperlink" Target="http://psoug.org/definition/TO_DATE.htm" TargetMode="External"/><Relationship Id="rId909" Type="http://schemas.openxmlformats.org/officeDocument/2006/relationships/hyperlink" Target="http://psoug.org/definition/PARTITION.htm" TargetMode="External"/><Relationship Id="rId1080" Type="http://schemas.openxmlformats.org/officeDocument/2006/relationships/hyperlink" Target="http://psoug.org/definition/TABLESPACE.htm" TargetMode="External"/><Relationship Id="rId38" Type="http://schemas.openxmlformats.org/officeDocument/2006/relationships/hyperlink" Target="http://psoug.org/definition/NUMBER.htm" TargetMode="External"/><Relationship Id="rId103" Type="http://schemas.openxmlformats.org/officeDocument/2006/relationships/hyperlink" Target="http://psoug.org/definition/SYSDATE.htm" TargetMode="External"/><Relationship Id="rId310" Type="http://schemas.openxmlformats.org/officeDocument/2006/relationships/hyperlink" Target="http://psoug.org/definition/TABLESPACE.htm" TargetMode="External"/><Relationship Id="rId548" Type="http://schemas.openxmlformats.org/officeDocument/2006/relationships/hyperlink" Target="http://psoug.org/definition/TABLESPACE.htm" TargetMode="External"/><Relationship Id="rId755" Type="http://schemas.openxmlformats.org/officeDocument/2006/relationships/hyperlink" Target="http://psoug.org/definition/VALUES.htm" TargetMode="External"/><Relationship Id="rId962" Type="http://schemas.openxmlformats.org/officeDocument/2006/relationships/hyperlink" Target="http://psoug.org/definition/PARTITION.htm" TargetMode="External"/><Relationship Id="rId1178" Type="http://schemas.openxmlformats.org/officeDocument/2006/relationships/hyperlink" Target="http://psoug.org/definition/WHERE.htm" TargetMode="External"/><Relationship Id="rId91" Type="http://schemas.openxmlformats.org/officeDocument/2006/relationships/hyperlink" Target="http://psoug.org/definition/TO_DATE.htm" TargetMode="External"/><Relationship Id="rId187" Type="http://schemas.openxmlformats.org/officeDocument/2006/relationships/hyperlink" Target="http://psoug.org/definition/TO_DATE.htm" TargetMode="External"/><Relationship Id="rId394" Type="http://schemas.openxmlformats.org/officeDocument/2006/relationships/hyperlink" Target="http://psoug.org/definition/BETWEEN.htm" TargetMode="External"/><Relationship Id="rId408" Type="http://schemas.openxmlformats.org/officeDocument/2006/relationships/hyperlink" Target="http://psoug.org/definition/NUMBER.htm" TargetMode="External"/><Relationship Id="rId615" Type="http://schemas.openxmlformats.org/officeDocument/2006/relationships/hyperlink" Target="http://psoug.org/definition/ALTER.htm" TargetMode="External"/><Relationship Id="rId822" Type="http://schemas.openxmlformats.org/officeDocument/2006/relationships/hyperlink" Target="http://psoug.org/definition/DROP.htm" TargetMode="External"/><Relationship Id="rId1038" Type="http://schemas.openxmlformats.org/officeDocument/2006/relationships/hyperlink" Target="http://psoug.org/definition/FROM.htm" TargetMode="External"/><Relationship Id="rId254" Type="http://schemas.openxmlformats.org/officeDocument/2006/relationships/hyperlink" Target="http://psoug.org/definition/SELECT.htm" TargetMode="External"/><Relationship Id="rId699" Type="http://schemas.openxmlformats.org/officeDocument/2006/relationships/hyperlink" Target="http://psoug.org/definition/TABLESPACE.htm" TargetMode="External"/><Relationship Id="rId1091" Type="http://schemas.openxmlformats.org/officeDocument/2006/relationships/hyperlink" Target="http://psoug.org/definition/CREATE.htm" TargetMode="External"/><Relationship Id="rId1105" Type="http://schemas.openxmlformats.org/officeDocument/2006/relationships/hyperlink" Target="http://psoug.org/definition/WHERE.htm" TargetMode="External"/><Relationship Id="rId49" Type="http://schemas.openxmlformats.org/officeDocument/2006/relationships/hyperlink" Target="http://psoug.org/definition/FROM.htm" TargetMode="External"/><Relationship Id="rId114" Type="http://schemas.openxmlformats.org/officeDocument/2006/relationships/hyperlink" Target="http://psoug.org/definition/CREATE.htm" TargetMode="External"/><Relationship Id="rId461" Type="http://schemas.openxmlformats.org/officeDocument/2006/relationships/hyperlink" Target="http://psoug.org/definition/SELECT.htm" TargetMode="External"/><Relationship Id="rId559" Type="http://schemas.openxmlformats.org/officeDocument/2006/relationships/hyperlink" Target="http://psoug.org/definition/VARCHAR2.htm" TargetMode="External"/><Relationship Id="rId766" Type="http://schemas.openxmlformats.org/officeDocument/2006/relationships/hyperlink" Target="http://psoug.org/definition/WHERE.htm" TargetMode="External"/><Relationship Id="rId1189" Type="http://schemas.openxmlformats.org/officeDocument/2006/relationships/hyperlink" Target="http://psoug.org/definition/DISTINCT.htm" TargetMode="External"/><Relationship Id="rId198" Type="http://schemas.openxmlformats.org/officeDocument/2006/relationships/hyperlink" Target="http://psoug.org/definition/INTO.htm" TargetMode="External"/><Relationship Id="rId321" Type="http://schemas.openxmlformats.org/officeDocument/2006/relationships/hyperlink" Target="http://psoug.org/definition/SYSDATE.htm" TargetMode="External"/><Relationship Id="rId419" Type="http://schemas.openxmlformats.org/officeDocument/2006/relationships/hyperlink" Target="http://psoug.org/definition/TO_DATE.htm" TargetMode="External"/><Relationship Id="rId626" Type="http://schemas.openxmlformats.org/officeDocument/2006/relationships/hyperlink" Target="http://psoug.org/definition/WHERE.htm" TargetMode="External"/><Relationship Id="rId973" Type="http://schemas.openxmlformats.org/officeDocument/2006/relationships/hyperlink" Target="http://psoug.org/definition/PARTITION.htm" TargetMode="External"/><Relationship Id="rId1049" Type="http://schemas.openxmlformats.org/officeDocument/2006/relationships/hyperlink" Target="http://psoug.org/definition/FROM.htm" TargetMode="External"/><Relationship Id="rId833" Type="http://schemas.openxmlformats.org/officeDocument/2006/relationships/hyperlink" Target="http://psoug.org/definition/TABLE.htm" TargetMode="External"/><Relationship Id="rId1116" Type="http://schemas.openxmlformats.org/officeDocument/2006/relationships/hyperlink" Target="http://psoug.org/definition/WHERE.htm" TargetMode="External"/><Relationship Id="rId265" Type="http://schemas.openxmlformats.org/officeDocument/2006/relationships/hyperlink" Target="http://psoug.org/definition/TABLE.htm" TargetMode="External"/><Relationship Id="rId472" Type="http://schemas.openxmlformats.org/officeDocument/2006/relationships/hyperlink" Target="http://psoug.org/definition/VALUES.htm" TargetMode="External"/><Relationship Id="rId900" Type="http://schemas.openxmlformats.org/officeDocument/2006/relationships/hyperlink" Target="http://psoug.org/definition/INSERT.htm" TargetMode="External"/><Relationship Id="rId125" Type="http://schemas.openxmlformats.org/officeDocument/2006/relationships/hyperlink" Target="http://psoug.org/definition/VALUES.htm" TargetMode="External"/><Relationship Id="rId332" Type="http://schemas.openxmlformats.org/officeDocument/2006/relationships/hyperlink" Target="http://psoug.org/definition/SELECT.htm" TargetMode="External"/><Relationship Id="rId777" Type="http://schemas.openxmlformats.org/officeDocument/2006/relationships/hyperlink" Target="http://psoug.org/definition/ALTER.htm" TargetMode="External"/><Relationship Id="rId984" Type="http://schemas.openxmlformats.org/officeDocument/2006/relationships/hyperlink" Target="http://psoug.org/definition/AND.htm" TargetMode="External"/><Relationship Id="rId637" Type="http://schemas.openxmlformats.org/officeDocument/2006/relationships/hyperlink" Target="http://psoug.org/definition/ALTER.htm" TargetMode="External"/><Relationship Id="rId844" Type="http://schemas.openxmlformats.org/officeDocument/2006/relationships/hyperlink" Target="http://psoug.org/definition/ALTER.htm" TargetMode="External"/><Relationship Id="rId276" Type="http://schemas.openxmlformats.org/officeDocument/2006/relationships/hyperlink" Target="http://psoug.org/definition/PARTITION.htm" TargetMode="External"/><Relationship Id="rId483" Type="http://schemas.openxmlformats.org/officeDocument/2006/relationships/hyperlink" Target="http://psoug.org/definition/VALUES.htm" TargetMode="External"/><Relationship Id="rId690" Type="http://schemas.openxmlformats.org/officeDocument/2006/relationships/hyperlink" Target="http://psoug.org/definition/ALTER.htm" TargetMode="External"/><Relationship Id="rId704" Type="http://schemas.openxmlformats.org/officeDocument/2006/relationships/hyperlink" Target="http://psoug.org/definition/WHERE.htm" TargetMode="External"/><Relationship Id="rId911" Type="http://schemas.openxmlformats.org/officeDocument/2006/relationships/hyperlink" Target="http://psoug.org/definition/TABLE.htm" TargetMode="External"/><Relationship Id="rId1127" Type="http://schemas.openxmlformats.org/officeDocument/2006/relationships/hyperlink" Target="http://psoug.org/definition/DROP.htm" TargetMode="External"/><Relationship Id="rId40" Type="http://schemas.openxmlformats.org/officeDocument/2006/relationships/hyperlink" Target="http://psoug.org/definition/NUMBER.htm" TargetMode="External"/><Relationship Id="rId136" Type="http://schemas.openxmlformats.org/officeDocument/2006/relationships/hyperlink" Target="http://psoug.org/definition/PARTITION.htm" TargetMode="External"/><Relationship Id="rId343" Type="http://schemas.openxmlformats.org/officeDocument/2006/relationships/hyperlink" Target="http://psoug.org/definition/INTERVAL.htm" TargetMode="External"/><Relationship Id="rId550" Type="http://schemas.openxmlformats.org/officeDocument/2006/relationships/hyperlink" Target="http://psoug.org/definition/VALUES.htm" TargetMode="External"/><Relationship Id="rId788" Type="http://schemas.openxmlformats.org/officeDocument/2006/relationships/hyperlink" Target="http://psoug.org/definition/NUMBER.htm" TargetMode="External"/><Relationship Id="rId995" Type="http://schemas.openxmlformats.org/officeDocument/2006/relationships/hyperlink" Target="http://psoug.org/definition/CREATE.htm" TargetMode="External"/><Relationship Id="rId1180" Type="http://schemas.openxmlformats.org/officeDocument/2006/relationships/hyperlink" Target="http://psoug.org/definition/AND.htm" TargetMode="External"/><Relationship Id="rId203" Type="http://schemas.openxmlformats.org/officeDocument/2006/relationships/hyperlink" Target="http://psoug.org/definition/VALUES.htm" TargetMode="External"/><Relationship Id="rId648" Type="http://schemas.openxmlformats.org/officeDocument/2006/relationships/hyperlink" Target="http://psoug.org/definition/VALUES.htm" TargetMode="External"/><Relationship Id="rId855" Type="http://schemas.openxmlformats.org/officeDocument/2006/relationships/hyperlink" Target="http://psoug.org/definition/PARTITION.htm" TargetMode="External"/><Relationship Id="rId1040" Type="http://schemas.openxmlformats.org/officeDocument/2006/relationships/hyperlink" Target="http://psoug.org/definition/EXPLAIN_PLAN.htm" TargetMode="External"/><Relationship Id="rId287" Type="http://schemas.openxmlformats.org/officeDocument/2006/relationships/hyperlink" Target="http://psoug.org/definition/FROM.htm" TargetMode="External"/><Relationship Id="rId410" Type="http://schemas.openxmlformats.org/officeDocument/2006/relationships/hyperlink" Target="http://psoug.org/definition/NUMBER.htm" TargetMode="External"/><Relationship Id="rId494" Type="http://schemas.openxmlformats.org/officeDocument/2006/relationships/hyperlink" Target="http://psoug.org/definition/VARCHAR2.htm" TargetMode="External"/><Relationship Id="rId508" Type="http://schemas.openxmlformats.org/officeDocument/2006/relationships/hyperlink" Target="http://psoug.org/definition/VALUES.htm" TargetMode="External"/><Relationship Id="rId715" Type="http://schemas.openxmlformats.org/officeDocument/2006/relationships/hyperlink" Target="http://psoug.org/definition/TABLE.htm" TargetMode="External"/><Relationship Id="rId922" Type="http://schemas.openxmlformats.org/officeDocument/2006/relationships/hyperlink" Target="http://psoug.org/definition/FROM.htm" TargetMode="External"/><Relationship Id="rId1138" Type="http://schemas.openxmlformats.org/officeDocument/2006/relationships/hyperlink" Target="http://psoug.org/definition/TABLE.htm" TargetMode="External"/><Relationship Id="rId147" Type="http://schemas.openxmlformats.org/officeDocument/2006/relationships/hyperlink" Target="http://psoug.org/definition/INTO.htm" TargetMode="External"/><Relationship Id="rId354" Type="http://schemas.openxmlformats.org/officeDocument/2006/relationships/hyperlink" Target="http://psoug.org/definition/INSERT.htm" TargetMode="External"/><Relationship Id="rId799" Type="http://schemas.openxmlformats.org/officeDocument/2006/relationships/hyperlink" Target="http://psoug.org/definition/VARCHAR2.htm" TargetMode="External"/><Relationship Id="rId1191" Type="http://schemas.openxmlformats.org/officeDocument/2006/relationships/hyperlink" Target="http://psoug.org/definition/SELECT.htm" TargetMode="External"/><Relationship Id="rId51" Type="http://schemas.openxmlformats.org/officeDocument/2006/relationships/hyperlink" Target="http://psoug.org/definition/TABLE.htm" TargetMode="External"/><Relationship Id="rId561" Type="http://schemas.openxmlformats.org/officeDocument/2006/relationships/hyperlink" Target="http://psoug.org/definition/PARTITION.htm" TargetMode="External"/><Relationship Id="rId659" Type="http://schemas.openxmlformats.org/officeDocument/2006/relationships/hyperlink" Target="http://psoug.org/definition/PARTITION.htm" TargetMode="External"/><Relationship Id="rId866" Type="http://schemas.openxmlformats.org/officeDocument/2006/relationships/hyperlink" Target="http://psoug.org/definition/FROM.htm" TargetMode="External"/><Relationship Id="rId214" Type="http://schemas.openxmlformats.org/officeDocument/2006/relationships/hyperlink" Target="http://psoug.org/definition/FROM.htm" TargetMode="External"/><Relationship Id="rId298" Type="http://schemas.openxmlformats.org/officeDocument/2006/relationships/hyperlink" Target="http://psoug.org/definition/SELECT.htm" TargetMode="External"/><Relationship Id="rId421" Type="http://schemas.openxmlformats.org/officeDocument/2006/relationships/hyperlink" Target="http://psoug.org/definition/VALUES.htm" TargetMode="External"/><Relationship Id="rId519" Type="http://schemas.openxmlformats.org/officeDocument/2006/relationships/hyperlink" Target="http://psoug.org/definition/CREATE.htm" TargetMode="External"/><Relationship Id="rId1051" Type="http://schemas.openxmlformats.org/officeDocument/2006/relationships/hyperlink" Target="http://psoug.org/definition/EXPLAIN_PLAN.htm" TargetMode="External"/><Relationship Id="rId1149" Type="http://schemas.openxmlformats.org/officeDocument/2006/relationships/hyperlink" Target="http://psoug.org/definition/INTO.htm" TargetMode="External"/><Relationship Id="rId158" Type="http://schemas.openxmlformats.org/officeDocument/2006/relationships/hyperlink" Target="http://psoug.org/definition/INSERT.htm" TargetMode="External"/><Relationship Id="rId726" Type="http://schemas.openxmlformats.org/officeDocument/2006/relationships/hyperlink" Target="http://psoug.org/definition/TABLE.htm" TargetMode="External"/><Relationship Id="rId933" Type="http://schemas.openxmlformats.org/officeDocument/2006/relationships/hyperlink" Target="http://psoug.org/definition/FROM.htm" TargetMode="External"/><Relationship Id="rId1009" Type="http://schemas.openxmlformats.org/officeDocument/2006/relationships/hyperlink" Target="http://psoug.org/definition/INDEX.htm" TargetMode="External"/><Relationship Id="rId62" Type="http://schemas.openxmlformats.org/officeDocument/2006/relationships/hyperlink" Target="http://psoug.org/definition/FROM.htm" TargetMode="External"/><Relationship Id="rId365" Type="http://schemas.openxmlformats.org/officeDocument/2006/relationships/hyperlink" Target="http://psoug.org/definition/INTO.htm" TargetMode="External"/><Relationship Id="rId572" Type="http://schemas.openxmlformats.org/officeDocument/2006/relationships/hyperlink" Target="http://psoug.org/definition/PARTITION.htm" TargetMode="External"/><Relationship Id="rId225" Type="http://schemas.openxmlformats.org/officeDocument/2006/relationships/hyperlink" Target="http://psoug.org/definition/FROM.htm" TargetMode="External"/><Relationship Id="rId432" Type="http://schemas.openxmlformats.org/officeDocument/2006/relationships/hyperlink" Target="http://psoug.org/definition/PARTITION.htm" TargetMode="External"/><Relationship Id="rId877" Type="http://schemas.openxmlformats.org/officeDocument/2006/relationships/hyperlink" Target="http://psoug.org/definition/INTO.htm" TargetMode="External"/><Relationship Id="rId1062" Type="http://schemas.openxmlformats.org/officeDocument/2006/relationships/hyperlink" Target="http://psoug.org/definition/CREATE.htm" TargetMode="External"/><Relationship Id="rId737" Type="http://schemas.openxmlformats.org/officeDocument/2006/relationships/hyperlink" Target="http://psoug.org/definition/FROM.htm" TargetMode="External"/><Relationship Id="rId944" Type="http://schemas.openxmlformats.org/officeDocument/2006/relationships/hyperlink" Target="http://psoug.org/definition/TABLE.htm" TargetMode="External"/><Relationship Id="rId73" Type="http://schemas.openxmlformats.org/officeDocument/2006/relationships/hyperlink" Target="http://psoug.org/definition/SELECT.htm" TargetMode="External"/><Relationship Id="rId169" Type="http://schemas.openxmlformats.org/officeDocument/2006/relationships/hyperlink" Target="http://psoug.org/definition/NUMBER.htm" TargetMode="External"/><Relationship Id="rId376" Type="http://schemas.openxmlformats.org/officeDocument/2006/relationships/hyperlink" Target="http://psoug.org/definition/FROM.htm" TargetMode="External"/><Relationship Id="rId583" Type="http://schemas.openxmlformats.org/officeDocument/2006/relationships/hyperlink" Target="http://psoug.org/definition/PARTITION.htm" TargetMode="External"/><Relationship Id="rId790" Type="http://schemas.openxmlformats.org/officeDocument/2006/relationships/hyperlink" Target="http://psoug.org/definition/VARCHAR2.htm" TargetMode="External"/><Relationship Id="rId804" Type="http://schemas.openxmlformats.org/officeDocument/2006/relationships/hyperlink" Target="http://psoug.org/definition/TO_CHAR.htm" TargetMode="External"/><Relationship Id="rId4" Type="http://schemas.openxmlformats.org/officeDocument/2006/relationships/webSettings" Target="webSettings.xml"/><Relationship Id="rId236" Type="http://schemas.openxmlformats.org/officeDocument/2006/relationships/hyperlink" Target="http://psoug.org/definition/CREATE.htm" TargetMode="External"/><Relationship Id="rId443" Type="http://schemas.openxmlformats.org/officeDocument/2006/relationships/hyperlink" Target="http://psoug.org/definition/GRANT.htm" TargetMode="External"/><Relationship Id="rId650" Type="http://schemas.openxmlformats.org/officeDocument/2006/relationships/hyperlink" Target="http://psoug.org/definition/VALUES.htm" TargetMode="External"/><Relationship Id="rId888" Type="http://schemas.openxmlformats.org/officeDocument/2006/relationships/hyperlink" Target="http://psoug.org/definition/INSERT.htm" TargetMode="External"/><Relationship Id="rId1073" Type="http://schemas.openxmlformats.org/officeDocument/2006/relationships/hyperlink" Target="http://psoug.org/definition/INDEX.htm" TargetMode="External"/><Relationship Id="rId303" Type="http://schemas.openxmlformats.org/officeDocument/2006/relationships/hyperlink" Target="http://psoug.org/definition/TABLE.htm" TargetMode="External"/><Relationship Id="rId748" Type="http://schemas.openxmlformats.org/officeDocument/2006/relationships/hyperlink" Target="http://psoug.org/definition/PARTITION.htm" TargetMode="External"/><Relationship Id="rId955" Type="http://schemas.openxmlformats.org/officeDocument/2006/relationships/hyperlink" Target="http://psoug.org/definition/TABLE.htm" TargetMode="External"/><Relationship Id="rId1140" Type="http://schemas.openxmlformats.org/officeDocument/2006/relationships/hyperlink" Target="http://psoug.org/definition/NOT.htm" TargetMode="External"/><Relationship Id="rId84" Type="http://schemas.openxmlformats.org/officeDocument/2006/relationships/hyperlink" Target="http://psoug.org/definition/VARCHAR2.htm" TargetMode="External"/><Relationship Id="rId387" Type="http://schemas.openxmlformats.org/officeDocument/2006/relationships/hyperlink" Target="http://psoug.org/definition/SELECT.htm" TargetMode="External"/><Relationship Id="rId510" Type="http://schemas.openxmlformats.org/officeDocument/2006/relationships/hyperlink" Target="http://psoug.org/definition/PARTITION.htm" TargetMode="External"/><Relationship Id="rId594" Type="http://schemas.openxmlformats.org/officeDocument/2006/relationships/hyperlink" Target="http://psoug.org/definition/FROM.htm" TargetMode="External"/><Relationship Id="rId608" Type="http://schemas.openxmlformats.org/officeDocument/2006/relationships/hyperlink" Target="http://psoug.org/definition/TABLE.htm" TargetMode="External"/><Relationship Id="rId815" Type="http://schemas.openxmlformats.org/officeDocument/2006/relationships/hyperlink" Target="http://psoug.org/definition/FROM.htm" TargetMode="External"/><Relationship Id="rId247" Type="http://schemas.openxmlformats.org/officeDocument/2006/relationships/hyperlink" Target="http://psoug.org/definition/TABLESPACE.htm" TargetMode="External"/><Relationship Id="rId899" Type="http://schemas.openxmlformats.org/officeDocument/2006/relationships/hyperlink" Target="http://psoug.org/definition/TO_DATE.htm" TargetMode="External"/><Relationship Id="rId1000" Type="http://schemas.openxmlformats.org/officeDocument/2006/relationships/hyperlink" Target="http://psoug.org/definition/FROM.htm" TargetMode="External"/><Relationship Id="rId1084" Type="http://schemas.openxmlformats.org/officeDocument/2006/relationships/hyperlink" Target="http://psoug.org/definition/AND.htm" TargetMode="External"/><Relationship Id="rId107" Type="http://schemas.openxmlformats.org/officeDocument/2006/relationships/hyperlink" Target="http://psoug.org/definition/SYSDATE.htm" TargetMode="External"/><Relationship Id="rId454" Type="http://schemas.openxmlformats.org/officeDocument/2006/relationships/hyperlink" Target="http://psoug.org/definition/USER.htm" TargetMode="External"/><Relationship Id="rId661" Type="http://schemas.openxmlformats.org/officeDocument/2006/relationships/hyperlink" Target="http://psoug.org/definition/TO_DATE.htm" TargetMode="External"/><Relationship Id="rId759" Type="http://schemas.openxmlformats.org/officeDocument/2006/relationships/hyperlink" Target="http://psoug.org/definition/ALTER.htm" TargetMode="External"/><Relationship Id="rId966" Type="http://schemas.openxmlformats.org/officeDocument/2006/relationships/hyperlink" Target="http://psoug.org/definition/TABLE.htm" TargetMode="External"/><Relationship Id="rId11" Type="http://schemas.openxmlformats.org/officeDocument/2006/relationships/hyperlink" Target="http://psoug.org/definition/CREATE.htm" TargetMode="External"/><Relationship Id="rId314" Type="http://schemas.openxmlformats.org/officeDocument/2006/relationships/hyperlink" Target="http://psoug.org/definition/INTO.htm" TargetMode="External"/><Relationship Id="rId398" Type="http://schemas.openxmlformats.org/officeDocument/2006/relationships/hyperlink" Target="http://psoug.org/definition/TABLE.htm" TargetMode="External"/><Relationship Id="rId521" Type="http://schemas.openxmlformats.org/officeDocument/2006/relationships/hyperlink" Target="http://psoug.org/definition/NUMBER.htm" TargetMode="External"/><Relationship Id="rId619" Type="http://schemas.openxmlformats.org/officeDocument/2006/relationships/hyperlink" Target="http://psoug.org/definition/SELECT.htm" TargetMode="External"/><Relationship Id="rId1151" Type="http://schemas.openxmlformats.org/officeDocument/2006/relationships/hyperlink" Target="http://psoug.org/definition/FROM.htm" TargetMode="External"/><Relationship Id="rId95" Type="http://schemas.openxmlformats.org/officeDocument/2006/relationships/hyperlink" Target="http://psoug.org/definition/SYSDATE.htm" TargetMode="External"/><Relationship Id="rId160" Type="http://schemas.openxmlformats.org/officeDocument/2006/relationships/hyperlink" Target="http://psoug.org/definition/VALUES.htm" TargetMode="External"/><Relationship Id="rId826" Type="http://schemas.openxmlformats.org/officeDocument/2006/relationships/hyperlink" Target="http://psoug.org/definition/PARTITION.htm" TargetMode="External"/><Relationship Id="rId1011" Type="http://schemas.openxmlformats.org/officeDocument/2006/relationships/hyperlink" Target="http://psoug.org/definition/TABLESPACE.htm" TargetMode="External"/><Relationship Id="rId1109" Type="http://schemas.openxmlformats.org/officeDocument/2006/relationships/hyperlink" Target="http://psoug.org/definition/ALTER.htm" TargetMode="External"/><Relationship Id="rId258" Type="http://schemas.openxmlformats.org/officeDocument/2006/relationships/hyperlink" Target="http://psoug.org/definition/SELECT.htm" TargetMode="External"/><Relationship Id="rId465" Type="http://schemas.openxmlformats.org/officeDocument/2006/relationships/hyperlink" Target="http://psoug.org/definition/NUMBER.htm" TargetMode="External"/><Relationship Id="rId672" Type="http://schemas.openxmlformats.org/officeDocument/2006/relationships/hyperlink" Target="http://psoug.org/definition/VALUES.htm" TargetMode="External"/><Relationship Id="rId1095" Type="http://schemas.openxmlformats.org/officeDocument/2006/relationships/hyperlink" Target="http://psoug.org/definition/WHERE.htm" TargetMode="External"/><Relationship Id="rId22" Type="http://schemas.openxmlformats.org/officeDocument/2006/relationships/hyperlink" Target="http://psoug.org/definition/USER.htm" TargetMode="External"/><Relationship Id="rId118" Type="http://schemas.openxmlformats.org/officeDocument/2006/relationships/hyperlink" Target="http://psoug.org/definition/NUMBER.htm" TargetMode="External"/><Relationship Id="rId325" Type="http://schemas.openxmlformats.org/officeDocument/2006/relationships/hyperlink" Target="http://psoug.org/definition/VALUES.htm" TargetMode="External"/><Relationship Id="rId532" Type="http://schemas.openxmlformats.org/officeDocument/2006/relationships/hyperlink" Target="http://psoug.org/definition/PARTITION.htm" TargetMode="External"/><Relationship Id="rId977" Type="http://schemas.openxmlformats.org/officeDocument/2006/relationships/hyperlink" Target="http://psoug.org/definition/AS.htm" TargetMode="External"/><Relationship Id="rId1162" Type="http://schemas.openxmlformats.org/officeDocument/2006/relationships/hyperlink" Target="http://psoug.org/definition/SELE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45</Pages>
  <Words>17434</Words>
  <Characters>99377</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SK</Company>
  <LinksUpToDate>false</LinksUpToDate>
  <CharactersWithSpaces>116578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Kotmire</dc:creator>
  <cp:keywords/>
  <dc:description/>
  <cp:lastModifiedBy>Hemant Kotmire</cp:lastModifiedBy>
  <cp:revision>7</cp:revision>
  <dcterms:created xsi:type="dcterms:W3CDTF">2015-11-03T06:05:00Z</dcterms:created>
  <dcterms:modified xsi:type="dcterms:W3CDTF">2015-11-03T07:10:00Z</dcterms:modified>
</cp:coreProperties>
</file>